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cs="Calibri"/>
          <w:b/>
          <w:bCs/>
          <w:color w:val="000000" w:themeColor="text1"/>
          <w:sz w:val="30"/>
          <w:szCs w:val="30"/>
          <w:highlight w:val="none"/>
          <w:lang w:val="en-US" w:eastAsia="zh-CN"/>
          <w14:textFill>
            <w14:solidFill>
              <w14:schemeClr w14:val="tx1"/>
            </w14:solidFill>
          </w14:textFill>
        </w:rPr>
      </w:pPr>
      <w:r>
        <w:rPr>
          <w:rFonts w:cs="Calibri"/>
          <w:b/>
          <w:bCs/>
          <w:color w:val="000000" w:themeColor="text1"/>
          <w:sz w:val="30"/>
          <w:szCs w:val="30"/>
          <w:highlight w:val="none"/>
          <w14:textFill>
            <w14:solidFill>
              <w14:schemeClr w14:val="tx1"/>
            </w14:solidFill>
          </w14:textFill>
        </w:rPr>
        <w:t>GeLSA: GPU-</w:t>
      </w:r>
      <w:r>
        <w:rPr>
          <w:rFonts w:hint="eastAsia" w:cs="Calibri"/>
          <w:b/>
          <w:bCs/>
          <w:color w:val="000000" w:themeColor="text1"/>
          <w:sz w:val="30"/>
          <w:szCs w:val="30"/>
          <w:highlight w:val="none"/>
          <w:lang w:eastAsia="zh-CN"/>
          <w14:textFill>
            <w14:solidFill>
              <w14:schemeClr w14:val="tx1"/>
            </w14:solidFill>
          </w14:textFill>
        </w:rPr>
        <w:t>A</w:t>
      </w:r>
      <w:r>
        <w:rPr>
          <w:rFonts w:cs="Calibri"/>
          <w:b/>
          <w:bCs/>
          <w:color w:val="000000" w:themeColor="text1"/>
          <w:sz w:val="30"/>
          <w:szCs w:val="30"/>
          <w:highlight w:val="none"/>
          <w14:textFill>
            <w14:solidFill>
              <w14:schemeClr w14:val="tx1"/>
            </w14:solidFill>
          </w14:textFill>
        </w:rPr>
        <w:t xml:space="preserve">ccelerated </w:t>
      </w:r>
      <w:r>
        <w:rPr>
          <w:rFonts w:hint="eastAsia" w:cs="Calibri"/>
          <w:b/>
          <w:bCs/>
          <w:color w:val="000000" w:themeColor="text1"/>
          <w:sz w:val="30"/>
          <w:szCs w:val="30"/>
          <w:highlight w:val="none"/>
          <w:lang w:eastAsia="zh-CN"/>
          <w14:textFill>
            <w14:solidFill>
              <w14:schemeClr w14:val="tx1"/>
            </w14:solidFill>
          </w14:textFill>
        </w:rPr>
        <w:t>L</w:t>
      </w:r>
      <w:r>
        <w:rPr>
          <w:rFonts w:cs="Calibri"/>
          <w:b/>
          <w:bCs/>
          <w:color w:val="000000" w:themeColor="text1"/>
          <w:sz w:val="30"/>
          <w:szCs w:val="30"/>
          <w:highlight w:val="none"/>
          <w14:textFill>
            <w14:solidFill>
              <w14:schemeClr w14:val="tx1"/>
            </w14:solidFill>
          </w14:textFill>
        </w:rPr>
        <w:t xml:space="preserve">ocal </w:t>
      </w:r>
      <w:r>
        <w:rPr>
          <w:rFonts w:hint="eastAsia" w:cs="Calibri"/>
          <w:b/>
          <w:bCs/>
          <w:color w:val="000000" w:themeColor="text1"/>
          <w:sz w:val="30"/>
          <w:szCs w:val="30"/>
          <w:highlight w:val="none"/>
          <w:lang w:eastAsia="zh-CN"/>
          <w14:textFill>
            <w14:solidFill>
              <w14:schemeClr w14:val="tx1"/>
            </w14:solidFill>
          </w14:textFill>
        </w:rPr>
        <w:t>S</w:t>
      </w:r>
      <w:r>
        <w:rPr>
          <w:rFonts w:cs="Calibri"/>
          <w:b/>
          <w:bCs/>
          <w:color w:val="000000" w:themeColor="text1"/>
          <w:sz w:val="30"/>
          <w:szCs w:val="30"/>
          <w:highlight w:val="none"/>
          <w14:textFill>
            <w14:solidFill>
              <w14:schemeClr w14:val="tx1"/>
            </w14:solidFill>
          </w14:textFill>
        </w:rPr>
        <w:t xml:space="preserve">imilarity </w:t>
      </w:r>
      <w:r>
        <w:rPr>
          <w:rFonts w:hint="eastAsia" w:cs="Calibri"/>
          <w:b/>
          <w:bCs/>
          <w:color w:val="000000" w:themeColor="text1"/>
          <w:sz w:val="30"/>
          <w:szCs w:val="30"/>
          <w:highlight w:val="none"/>
          <w:lang w:eastAsia="zh-CN"/>
          <w14:textFill>
            <w14:solidFill>
              <w14:schemeClr w14:val="tx1"/>
            </w14:solidFill>
          </w14:textFill>
        </w:rPr>
        <w:t>A</w:t>
      </w:r>
      <w:r>
        <w:rPr>
          <w:rFonts w:cs="Calibri"/>
          <w:b/>
          <w:bCs/>
          <w:color w:val="000000" w:themeColor="text1"/>
          <w:sz w:val="30"/>
          <w:szCs w:val="30"/>
          <w:highlight w:val="none"/>
          <w14:textFill>
            <w14:solidFill>
              <w14:schemeClr w14:val="tx1"/>
            </w14:solidFill>
          </w14:textFill>
        </w:rPr>
        <w:t xml:space="preserve">nalysis </w:t>
      </w:r>
      <w:r>
        <w:rPr>
          <w:rFonts w:hint="eastAsia" w:cs="Calibri"/>
          <w:b/>
          <w:bCs/>
          <w:color w:val="000000" w:themeColor="text1"/>
          <w:sz w:val="30"/>
          <w:szCs w:val="30"/>
          <w:highlight w:val="none"/>
          <w:lang w:eastAsia="zh-CN"/>
          <w14:textFill>
            <w14:solidFill>
              <w14:schemeClr w14:val="tx1"/>
            </w14:solidFill>
          </w14:textFill>
        </w:rPr>
        <w:t>To</w:t>
      </w:r>
      <w:r>
        <w:rPr>
          <w:rFonts w:cs="Calibri"/>
          <w:b/>
          <w:bCs/>
          <w:color w:val="000000" w:themeColor="text1"/>
          <w:sz w:val="30"/>
          <w:szCs w:val="30"/>
          <w:highlight w:val="none"/>
          <w14:textFill>
            <w14:solidFill>
              <w14:schemeClr w14:val="tx1"/>
            </w14:solidFill>
          </w14:textFill>
        </w:rPr>
        <w:t>olkit</w:t>
      </w:r>
    </w:p>
    <w:p>
      <w:pPr>
        <w:pStyle w:val="5"/>
        <w:widowControl/>
        <w:shd w:val="clear" w:color="auto" w:fill="FFFFFF"/>
        <w:spacing w:after="75" w:line="360" w:lineRule="auto"/>
        <w:rPr>
          <w:rFonts w:ascii="Times New Roman" w:hAnsi="Times New Roman" w:eastAsia="华文隶书"/>
          <w:color w:val="000000" w:themeColor="text1"/>
          <w:highlight w:val="none"/>
          <w:vertAlign w:val="superscript"/>
          <w14:textFill>
            <w14:solidFill>
              <w14:schemeClr w14:val="tx1"/>
            </w14:solidFill>
          </w14:textFill>
        </w:rPr>
      </w:pPr>
      <w:r>
        <w:rPr>
          <w:rFonts w:ascii="Times New Roman" w:hAnsi="Times New Roman" w:eastAsia="华文隶书"/>
          <w:color w:val="000000" w:themeColor="text1"/>
          <w:highlight w:val="none"/>
          <w14:textFill>
            <w14:solidFill>
              <w14:schemeClr w14:val="tx1"/>
            </w14:solidFill>
          </w14:textFill>
        </w:rPr>
        <w:t>Yang Li</w:t>
      </w:r>
      <w:r>
        <w:rPr>
          <w:rFonts w:ascii="Times New Roman" w:hAnsi="Times New Roman" w:eastAsia="华文隶书"/>
          <w:color w:val="000000" w:themeColor="text1"/>
          <w:highlight w:val="none"/>
          <w:vertAlign w:val="superscript"/>
          <w14:textFill>
            <w14:solidFill>
              <w14:schemeClr w14:val="tx1"/>
            </w14:solidFill>
          </w14:textFill>
        </w:rPr>
        <w:t>1</w:t>
      </w:r>
      <w:r>
        <w:rPr>
          <w:rFonts w:ascii="Times New Roman" w:hAnsi="Times New Roman" w:eastAsia="华文隶书"/>
          <w:color w:val="000000" w:themeColor="text1"/>
          <w:highlight w:val="none"/>
          <w14:textFill>
            <w14:solidFill>
              <w14:schemeClr w14:val="tx1"/>
            </w14:solidFill>
          </w14:textFill>
        </w:rPr>
        <w:t xml:space="preserve">, </w:t>
      </w:r>
      <w:r>
        <w:rPr>
          <w:rFonts w:hint="eastAsia" w:ascii="Times New Roman" w:hAnsi="Times New Roman" w:eastAsia="华文隶书"/>
          <w:color w:val="000000" w:themeColor="text1"/>
          <w:highlight w:val="none"/>
          <w14:textFill>
            <w14:solidFill>
              <w14:schemeClr w14:val="tx1"/>
            </w14:solidFill>
          </w14:textFill>
        </w:rPr>
        <w:t>Shuaishuai Xu</w:t>
      </w:r>
      <w:r>
        <w:rPr>
          <w:rFonts w:hint="eastAsia" w:ascii="Times New Roman" w:hAnsi="Times New Roman" w:eastAsia="华文隶书"/>
          <w:color w:val="000000" w:themeColor="text1"/>
          <w:highlight w:val="none"/>
          <w:vertAlign w:val="superscript"/>
          <w14:textFill>
            <w14:solidFill>
              <w14:schemeClr w14:val="tx1"/>
            </w14:solidFill>
          </w14:textFill>
        </w:rPr>
        <w:t>2</w:t>
      </w:r>
      <w:r>
        <w:rPr>
          <w:rFonts w:hint="eastAsia" w:ascii="Times New Roman" w:hAnsi="Times New Roman" w:eastAsia="华文隶书"/>
          <w:color w:val="000000" w:themeColor="text1"/>
          <w:highlight w:val="none"/>
          <w14:textFill>
            <w14:solidFill>
              <w14:schemeClr w14:val="tx1"/>
            </w14:solidFill>
          </w14:textFill>
        </w:rPr>
        <w:t>, Yinhui Xiong</w:t>
      </w:r>
      <w:r>
        <w:rPr>
          <w:rFonts w:hint="eastAsia" w:ascii="Times New Roman" w:hAnsi="Times New Roman" w:eastAsia="华文隶书"/>
          <w:color w:val="000000" w:themeColor="text1"/>
          <w:highlight w:val="none"/>
          <w:vertAlign w:val="superscript"/>
          <w14:textFill>
            <w14:solidFill>
              <w14:schemeClr w14:val="tx1"/>
            </w14:solidFill>
          </w14:textFill>
        </w:rPr>
        <w:t>1</w:t>
      </w:r>
      <w:r>
        <w:rPr>
          <w:rFonts w:hint="eastAsia" w:ascii="Times New Roman" w:hAnsi="Times New Roman" w:eastAsia="华文隶书"/>
          <w:color w:val="000000" w:themeColor="text1"/>
          <w:highlight w:val="none"/>
          <w14:textFill>
            <w14:solidFill>
              <w14:schemeClr w14:val="tx1"/>
            </w14:solidFill>
          </w14:textFill>
        </w:rPr>
        <w:t xml:space="preserve">, </w:t>
      </w:r>
      <w:r>
        <w:rPr>
          <w:rFonts w:ascii="Times New Roman" w:hAnsi="Times New Roman" w:eastAsia="华文隶书"/>
          <w:color w:val="000000" w:themeColor="text1"/>
          <w:highlight w:val="none"/>
          <w14:textFill>
            <w14:solidFill>
              <w14:schemeClr w14:val="tx1"/>
            </w14:solidFill>
          </w14:textFill>
        </w:rPr>
        <w:t>Dongmei Ai</w:t>
      </w:r>
      <w:r>
        <w:rPr>
          <w:rFonts w:ascii="Times New Roman" w:hAnsi="Times New Roman" w:eastAsia="华文隶书"/>
          <w:color w:val="000000" w:themeColor="text1"/>
          <w:highlight w:val="none"/>
          <w:vertAlign w:val="superscript"/>
          <w14:textFill>
            <w14:solidFill>
              <w14:schemeClr w14:val="tx1"/>
            </w14:solidFill>
          </w14:textFill>
        </w:rPr>
        <w:t>3</w:t>
      </w:r>
      <w:r>
        <w:rPr>
          <w:rFonts w:ascii="Times New Roman" w:hAnsi="Times New Roman" w:eastAsia="华文隶书"/>
          <w:color w:val="000000" w:themeColor="text1"/>
          <w:highlight w:val="none"/>
          <w14:textFill>
            <w14:solidFill>
              <w14:schemeClr w14:val="tx1"/>
            </w14:solidFill>
          </w14:textFill>
        </w:rPr>
        <w:t xml:space="preserve">, </w:t>
      </w:r>
      <w:r>
        <w:rPr>
          <w:rFonts w:hint="eastAsia" w:ascii="Times New Roman" w:hAnsi="Times New Roman" w:eastAsia="华文隶书"/>
          <w:color w:val="000000" w:themeColor="text1"/>
          <w:highlight w:val="none"/>
          <w14:textFill>
            <w14:solidFill>
              <w14:schemeClr w14:val="tx1"/>
            </w14:solidFill>
          </w14:textFill>
        </w:rPr>
        <w:t>Shengwei Hou</w:t>
      </w:r>
      <w:r>
        <w:rPr>
          <w:rFonts w:hint="eastAsia" w:ascii="Times New Roman" w:hAnsi="Times New Roman" w:eastAsia="华文隶书"/>
          <w:color w:val="000000" w:themeColor="text1"/>
          <w:highlight w:val="none"/>
          <w:vertAlign w:val="superscript"/>
          <w14:textFill>
            <w14:solidFill>
              <w14:schemeClr w14:val="tx1"/>
            </w14:solidFill>
          </w14:textFill>
        </w:rPr>
        <w:t>2</w:t>
      </w:r>
      <w:r>
        <w:rPr>
          <w:rFonts w:hint="eastAsia" w:ascii="Times New Roman" w:hAnsi="Times New Roman" w:eastAsia="华文隶书"/>
          <w:color w:val="000000" w:themeColor="text1"/>
          <w:highlight w:val="none"/>
          <w14:textFill>
            <w14:solidFill>
              <w14:schemeClr w14:val="tx1"/>
            </w14:solidFill>
          </w14:textFill>
        </w:rPr>
        <w:t xml:space="preserve">, </w:t>
      </w:r>
      <w:r>
        <w:rPr>
          <w:rFonts w:ascii="Times New Roman" w:hAnsi="Times New Roman" w:eastAsia="华文隶书"/>
          <w:color w:val="000000" w:themeColor="text1"/>
          <w:highlight w:val="none"/>
          <w14:textFill>
            <w14:solidFill>
              <w14:schemeClr w14:val="tx1"/>
            </w14:solidFill>
          </w14:textFill>
        </w:rPr>
        <w:t>Li Charlie Xia</w:t>
      </w:r>
      <w:r>
        <w:rPr>
          <w:rFonts w:ascii="Times New Roman" w:hAnsi="Times New Roman" w:eastAsia="华文隶书"/>
          <w:color w:val="000000" w:themeColor="text1"/>
          <w:highlight w:val="none"/>
          <w:vertAlign w:val="superscript"/>
          <w14:textFill>
            <w14:solidFill>
              <w14:schemeClr w14:val="tx1"/>
            </w14:solidFill>
          </w14:textFill>
        </w:rPr>
        <w:t>1</w:t>
      </w:r>
      <w:r>
        <w:rPr>
          <w:rFonts w:hint="eastAsia" w:ascii="Times New Roman" w:hAnsi="Times New Roman" w:eastAsia="华文隶书"/>
          <w:color w:val="000000" w:themeColor="text1"/>
          <w:highlight w:val="none"/>
          <w:vertAlign w:val="superscript"/>
          <w14:textFill>
            <w14:solidFill>
              <w14:schemeClr w14:val="tx1"/>
            </w14:solidFill>
          </w14:textFill>
        </w:rPr>
        <w:t>,*</w:t>
      </w:r>
    </w:p>
    <w:p>
      <w:pPr>
        <w:spacing w:line="360" w:lineRule="auto"/>
        <w:rPr>
          <w:i/>
          <w:iCs/>
          <w:color w:val="000000" w:themeColor="text1"/>
          <w:highlight w:val="none"/>
          <w14:textFill>
            <w14:solidFill>
              <w14:schemeClr w14:val="tx1"/>
            </w14:solidFill>
          </w14:textFill>
        </w:rPr>
      </w:pPr>
      <w:r>
        <w:rPr>
          <w:rFonts w:hint="eastAsia"/>
          <w:i/>
          <w:iCs/>
          <w:color w:val="000000" w:themeColor="text1"/>
          <w:highlight w:val="none"/>
          <w:vertAlign w:val="superscript"/>
          <w:lang w:eastAsia="zh-CN"/>
          <w14:textFill>
            <w14:solidFill>
              <w14:schemeClr w14:val="tx1"/>
            </w14:solidFill>
          </w14:textFill>
        </w:rPr>
        <w:t>1</w:t>
      </w:r>
      <w:r>
        <w:rPr>
          <w:i/>
          <w:iCs/>
          <w:color w:val="000000" w:themeColor="text1"/>
          <w:highlight w:val="none"/>
          <w14:textFill>
            <w14:solidFill>
              <w14:schemeClr w14:val="tx1"/>
            </w14:solidFill>
          </w14:textFill>
        </w:rPr>
        <w:t>Department of Statistics and Financial Mathematics, School of Mathematics, South China University of Technology, Guangzhou 510641, China</w:t>
      </w:r>
    </w:p>
    <w:p>
      <w:pPr>
        <w:spacing w:line="360" w:lineRule="auto"/>
        <w:rPr>
          <w:i/>
          <w:iCs/>
          <w:color w:val="000000" w:themeColor="text1"/>
          <w:highlight w:val="none"/>
          <w14:textFill>
            <w14:solidFill>
              <w14:schemeClr w14:val="tx1"/>
            </w14:solidFill>
          </w14:textFill>
        </w:rPr>
      </w:pPr>
      <w:r>
        <w:rPr>
          <w:i/>
          <w:iCs/>
          <w:color w:val="000000" w:themeColor="text1"/>
          <w:highlight w:val="none"/>
          <w:vertAlign w:val="superscript"/>
          <w14:textFill>
            <w14:solidFill>
              <w14:schemeClr w14:val="tx1"/>
            </w14:solidFill>
          </w14:textFill>
        </w:rPr>
        <w:t>2</w:t>
      </w:r>
      <w:r>
        <w:rPr>
          <w:i/>
          <w:iCs/>
          <w:color w:val="000000" w:themeColor="text1"/>
          <w:highlight w:val="none"/>
          <w14:textFill>
            <w14:solidFill>
              <w14:schemeClr w14:val="tx1"/>
            </w14:solidFill>
          </w14:textFill>
        </w:rPr>
        <w:t>Department of Ocean Science &amp; Engineering, Southern University of Science and Technology, Shenzhen 518055, China</w:t>
      </w:r>
    </w:p>
    <w:p>
      <w:pPr>
        <w:spacing w:line="360" w:lineRule="auto"/>
        <w:rPr>
          <w:i/>
          <w:iCs/>
          <w:color w:val="000000" w:themeColor="text1"/>
          <w:highlight w:val="none"/>
          <w14:textFill>
            <w14:solidFill>
              <w14:schemeClr w14:val="tx1"/>
            </w14:solidFill>
          </w14:textFill>
        </w:rPr>
      </w:pPr>
      <w:r>
        <w:rPr>
          <w:i/>
          <w:iCs/>
          <w:color w:val="000000" w:themeColor="text1"/>
          <w:highlight w:val="none"/>
          <w:vertAlign w:val="superscript"/>
          <w14:textFill>
            <w14:solidFill>
              <w14:schemeClr w14:val="tx1"/>
            </w14:solidFill>
          </w14:textFill>
        </w:rPr>
        <w:t>3</w:t>
      </w:r>
      <w:r>
        <w:rPr>
          <w:i/>
          <w:iCs/>
          <w:color w:val="000000" w:themeColor="text1"/>
          <w:highlight w:val="none"/>
          <w14:textFill>
            <w14:solidFill>
              <w14:schemeClr w14:val="tx1"/>
            </w14:solidFill>
          </w14:textFill>
        </w:rPr>
        <w:t>Department X, Y, Shenzhen 518055, China</w:t>
      </w:r>
    </w:p>
    <w:p>
      <w:pPr>
        <w:spacing w:line="360" w:lineRule="auto"/>
        <w:rPr>
          <w:i/>
          <w:iCs/>
          <w:color w:val="000000" w:themeColor="text1"/>
          <w:highlight w:val="none"/>
          <w:lang w:eastAsia="zh-CN"/>
          <w14:textFill>
            <w14:solidFill>
              <w14:schemeClr w14:val="tx1"/>
            </w14:solidFill>
          </w14:textFill>
        </w:rPr>
      </w:pPr>
    </w:p>
    <w:p>
      <w:pPr>
        <w:spacing w:line="360" w:lineRule="auto"/>
        <w:jc w:val="both"/>
        <w:rPr>
          <w:color w:val="000000" w:themeColor="text1"/>
          <w:highlight w:val="none"/>
          <w14:textFill>
            <w14:solidFill>
              <w14:schemeClr w14:val="tx1"/>
            </w14:solidFill>
          </w14:textFill>
        </w:rPr>
      </w:pPr>
      <w:r>
        <w:rPr>
          <w:color w:val="000000" w:themeColor="text1"/>
          <w:highlight w:val="none"/>
          <w:vertAlign w:val="superscript"/>
          <w14:textFill>
            <w14:solidFill>
              <w14:schemeClr w14:val="tx1"/>
            </w14:solidFill>
          </w14:textFill>
        </w:rPr>
        <w:t>*</w:t>
      </w:r>
      <w:r>
        <w:rPr>
          <w:color w:val="000000" w:themeColor="text1"/>
          <w:highlight w:val="none"/>
          <w:lang w:eastAsia="zh-CN"/>
          <w14:textFill>
            <w14:solidFill>
              <w14:schemeClr w14:val="tx1"/>
            </w14:solidFill>
          </w14:textFill>
        </w:rPr>
        <w:t xml:space="preserve"> </w:t>
      </w:r>
      <w:r>
        <w:rPr>
          <w:color w:val="000000" w:themeColor="text1"/>
          <w:highlight w:val="none"/>
          <w14:textFill>
            <w14:solidFill>
              <w14:schemeClr w14:val="tx1"/>
            </w14:solidFill>
          </w14:textFill>
        </w:rPr>
        <w:t>Corresponding author(s).</w:t>
      </w:r>
    </w:p>
    <w:p>
      <w:pPr>
        <w:spacing w:line="360" w:lineRule="auto"/>
        <w:rPr>
          <w:color w:val="000000" w:themeColor="text1"/>
          <w:highlight w:val="none"/>
          <w:lang w:eastAsia="zh-CN"/>
          <w14:textFill>
            <w14:solidFill>
              <w14:schemeClr w14:val="tx1"/>
            </w14:solidFill>
          </w14:textFill>
        </w:rPr>
      </w:pPr>
      <w:r>
        <w:rPr>
          <w:color w:val="000000" w:themeColor="text1"/>
          <w:highlight w:val="none"/>
          <w14:textFill>
            <w14:solidFill>
              <w14:schemeClr w14:val="tx1"/>
            </w14:solidFill>
          </w14:textFill>
        </w:rPr>
        <w:t xml:space="preserve">E-mail: </w:t>
      </w:r>
      <w:r>
        <w:rPr>
          <w:color w:val="000000" w:themeColor="text1"/>
          <w:highlight w:val="none"/>
          <w14:textFill>
            <w14:solidFill>
              <w14:schemeClr w14:val="tx1"/>
            </w14:solidFill>
          </w14:textFill>
        </w:rPr>
        <w:fldChar w:fldCharType="begin"/>
      </w:r>
      <w:r>
        <w:rPr>
          <w:color w:val="000000" w:themeColor="text1"/>
          <w:highlight w:val="none"/>
          <w14:textFill>
            <w14:solidFill>
              <w14:schemeClr w14:val="tx1"/>
            </w14:solidFill>
          </w14:textFill>
        </w:rPr>
        <w:instrText xml:space="preserve"> HYPERLINK "mailto:lcxia@scut.edu.cn" </w:instrText>
      </w:r>
      <w:r>
        <w:rPr>
          <w:color w:val="000000" w:themeColor="text1"/>
          <w:highlight w:val="none"/>
          <w14:textFill>
            <w14:solidFill>
              <w14:schemeClr w14:val="tx1"/>
            </w14:solidFill>
          </w14:textFill>
        </w:rPr>
        <w:fldChar w:fldCharType="separate"/>
      </w:r>
      <w:r>
        <w:rPr>
          <w:rStyle w:val="12"/>
          <w:rFonts w:hint="default" w:ascii="Times New Roman" w:hAnsi="Times New Roman"/>
          <w:color w:val="000000" w:themeColor="text1"/>
          <w:highlight w:val="none"/>
          <w:u w:val="none"/>
          <w14:textFill>
            <w14:solidFill>
              <w14:schemeClr w14:val="tx1"/>
            </w14:solidFill>
          </w14:textFill>
        </w:rPr>
        <w:t>lcxia@scut.edu.cn</w:t>
      </w:r>
      <w:r>
        <w:rPr>
          <w:rStyle w:val="12"/>
          <w:rFonts w:hint="default" w:ascii="Times New Roman" w:hAnsi="Times New Roman"/>
          <w:color w:val="000000" w:themeColor="text1"/>
          <w:highlight w:val="none"/>
          <w:u w:val="none"/>
          <w14:textFill>
            <w14:solidFill>
              <w14:schemeClr w14:val="tx1"/>
            </w14:solidFill>
          </w14:textFill>
        </w:rPr>
        <w:fldChar w:fldCharType="end"/>
      </w:r>
      <w:r>
        <w:rPr>
          <w:color w:val="000000" w:themeColor="text1"/>
          <w:highlight w:val="none"/>
          <w14:textFill>
            <w14:solidFill>
              <w14:schemeClr w14:val="tx1"/>
            </w14:solidFill>
          </w14:textFill>
        </w:rPr>
        <w:t xml:space="preserve"> (L. C </w:t>
      </w:r>
      <w:r>
        <w:rPr>
          <w:rFonts w:hint="eastAsia"/>
          <w:color w:val="000000" w:themeColor="text1"/>
          <w:highlight w:val="none"/>
          <w:lang w:eastAsia="zh-CN"/>
          <w14:textFill>
            <w14:solidFill>
              <w14:schemeClr w14:val="tx1"/>
            </w14:solidFill>
          </w14:textFill>
        </w:rPr>
        <w:t>Xia).</w:t>
      </w:r>
      <w:r>
        <w:rPr>
          <w:color w:val="000000" w:themeColor="text1"/>
          <w:highlight w:val="none"/>
          <w:lang w:eastAsia="zh-CN"/>
          <w14:textFill>
            <w14:solidFill>
              <w14:schemeClr w14:val="tx1"/>
            </w14:solidFill>
          </w14:textFill>
        </w:rPr>
        <w:br w:type="page"/>
      </w:r>
    </w:p>
    <w:p>
      <w:pPr>
        <w:spacing w:line="360" w:lineRule="auto"/>
        <w:jc w:val="both"/>
        <w:rPr>
          <w:color w:val="000000" w:themeColor="text1"/>
          <w:highlight w:val="none"/>
          <w14:textFill>
            <w14:solidFill>
              <w14:schemeClr w14:val="tx1"/>
            </w14:solidFill>
          </w14:textFill>
        </w:rPr>
      </w:pPr>
      <w:r>
        <w:rPr>
          <w:b/>
          <w:color w:val="000000" w:themeColor="text1"/>
          <w:sz w:val="28"/>
          <w:szCs w:val="28"/>
          <w:highlight w:val="none"/>
          <w14:textFill>
            <w14:solidFill>
              <w14:schemeClr w14:val="tx1"/>
            </w14:solidFill>
          </w14:textFill>
        </w:rPr>
        <w:t>Abstract</w:t>
      </w:r>
      <w:bookmarkStart w:id="0" w:name="OLE_LINK2"/>
      <w:bookmarkStart w:id="1" w:name="OLE_LINK1"/>
    </w:p>
    <w:p>
      <w:pPr>
        <w:spacing w:line="360" w:lineRule="auto"/>
        <w:jc w:val="both"/>
        <w:rPr>
          <w:color w:val="000000" w:themeColor="text1"/>
          <w:highlight w:val="none"/>
          <w14:textFill>
            <w14:solidFill>
              <w14:schemeClr w14:val="tx1"/>
            </w14:solidFill>
          </w14:textFill>
        </w:rPr>
      </w:pPr>
    </w:p>
    <w:p>
      <w:pPr>
        <w:spacing w:line="360" w:lineRule="auto"/>
        <w:jc w:val="both"/>
        <w:rPr>
          <w:color w:val="000000" w:themeColor="text1"/>
          <w:sz w:val="21"/>
          <w:szCs w:val="21"/>
          <w:highlight w:val="none"/>
          <w:lang w:val="en-US" w:eastAsia="zh-CN"/>
          <w14:textFill>
            <w14:solidFill>
              <w14:schemeClr w14:val="tx1"/>
            </w14:solidFill>
          </w14:textFill>
        </w:rPr>
      </w:pPr>
      <w:r>
        <w:rPr>
          <w:color w:val="000000" w:themeColor="text1"/>
          <w:highlight w:val="none"/>
          <w14:textFill>
            <w14:solidFill>
              <w14:schemeClr w14:val="tx1"/>
            </w14:solidFill>
          </w14:textFill>
        </w:rPr>
        <w:t>We introduce GeLSA (GPU-accelerated Local Similarity Analysis), a parallel computing method designed to enhance local similarity analysis (LSA) of time series data in microbiome and environmental sciences. GeLSA improves computational efficiency by approximately 144-fold over eLSA, previously the most efficient implementation of LSA, on GPU machines. This performance boost is due to a newly designed memory-efficient and parallel algorithm, enabling large-scale data processing in a shorter time frame by leveraging modern multi-core CPU/GPU architectures. GeLSA also accelerates LSA’s</w:t>
      </w:r>
      <w:r>
        <w:rPr>
          <w:rFonts w:hint="eastAsia"/>
          <w:color w:val="000000" w:themeColor="text1"/>
          <w:highlight w:val="none"/>
          <w:lang w:eastAsia="zh-CN"/>
          <w14:textFill>
            <w14:solidFill>
              <w14:schemeClr w14:val="tx1"/>
            </w14:solidFill>
          </w14:textFill>
        </w:rPr>
        <w:t xml:space="preserve"> </w:t>
      </w:r>
      <w:r>
        <w:rPr>
          <w:color w:val="000000" w:themeColor="text1"/>
          <w:highlight w:val="none"/>
          <w:lang w:val="en-US" w:eastAsia="zh-CN"/>
          <w14:textFill>
            <w14:solidFill>
              <w14:schemeClr w14:val="tx1"/>
            </w14:solidFill>
          </w14:textFill>
        </w:rPr>
        <w:t>methodological</w:t>
      </w:r>
      <w:r>
        <w:rPr>
          <w:color w:val="000000" w:themeColor="text1"/>
          <w:highlight w:val="none"/>
          <w14:textFill>
            <w14:solidFill>
              <w14:schemeClr w14:val="tx1"/>
            </w14:solidFill>
          </w14:textFill>
        </w:rPr>
        <w:t xml:space="preserve"> variants, including local trend analysis (LTA), permutation-based MBBLSA, and theory-based DDLSA and STLTA algorithms. GeLSA maintains the accuracy of traditional methods while significantly enhancing efficiency and speed, as demonstrated in extensive benchmarks. Applied to a 72-hour hourly microbiome series involving nearly thousands of microbial ASVs, GeLSA revealed intriguing dynamic co-occurrence networks of marine phytoplankton, bacteria, and viruses in Shenzhen’s Daya Bay. We expect GeLSA to be a valuable tool for biological time series data analysis and have made it freely available for academic use at: http://github.com/labxscut/gelsa.</w:t>
      </w:r>
    </w:p>
    <w:bookmarkEnd w:id="0"/>
    <w:bookmarkEnd w:id="1"/>
    <w:p>
      <w:pPr>
        <w:spacing w:line="360" w:lineRule="auto"/>
        <w:jc w:val="both"/>
        <w:rPr>
          <w:color w:val="000000" w:themeColor="text1"/>
          <w:highlight w:val="none"/>
          <w:lang w:eastAsia="zh-CN"/>
          <w14:textFill>
            <w14:solidFill>
              <w14:schemeClr w14:val="tx1"/>
            </w14:solidFill>
          </w14:textFill>
        </w:rPr>
      </w:pPr>
    </w:p>
    <w:p>
      <w:pPr>
        <w:spacing w:line="360" w:lineRule="auto"/>
        <w:jc w:val="both"/>
        <w:rPr>
          <w:color w:val="000000" w:themeColor="text1"/>
          <w:highlight w:val="none"/>
          <w:lang w:eastAsia="zh-CN"/>
          <w14:textFill>
            <w14:solidFill>
              <w14:schemeClr w14:val="tx1"/>
            </w14:solidFill>
          </w14:textFill>
        </w:rPr>
      </w:pPr>
      <w:r>
        <w:rPr>
          <w:b/>
          <w:color w:val="000000" w:themeColor="text1"/>
          <w:highlight w:val="none"/>
          <w14:textFill>
            <w14:solidFill>
              <w14:schemeClr w14:val="tx1"/>
            </w14:solidFill>
          </w14:textFill>
        </w:rPr>
        <w:t>KEYWORDS:</w:t>
      </w:r>
      <w:r>
        <w:rPr>
          <w:color w:val="000000" w:themeColor="text1"/>
          <w:highlight w:val="none"/>
          <w14:textFill>
            <w14:solidFill>
              <w14:schemeClr w14:val="tx1"/>
            </w14:solidFill>
          </w14:textFill>
        </w:rPr>
        <w:t xml:space="preserve"> </w:t>
      </w:r>
      <w:r>
        <w:rPr>
          <w:rFonts w:eastAsia="CaeciliaLTStd-Roman"/>
          <w:color w:val="000000" w:themeColor="text1"/>
          <w:highlight w:val="none"/>
          <w14:textFill>
            <w14:solidFill>
              <w14:schemeClr w14:val="tx1"/>
            </w14:solidFill>
          </w14:textFill>
        </w:rPr>
        <w:t>Local similarity analysis;</w:t>
      </w:r>
      <w:r>
        <w:rPr>
          <w:color w:val="000000" w:themeColor="text1"/>
          <w:highlight w:val="none"/>
          <w14:textFill>
            <w14:solidFill>
              <w14:schemeClr w14:val="tx1"/>
            </w14:solidFill>
          </w14:textFill>
        </w:rPr>
        <w:t xml:space="preserve"> Hardware acceleration algorithm;</w:t>
      </w:r>
      <w:r>
        <w:rPr>
          <w:rFonts w:hint="eastAsia"/>
          <w:color w:val="000000" w:themeColor="text1"/>
          <w:highlight w:val="none"/>
          <w:lang w:eastAsia="zh-CN"/>
          <w14:textFill>
            <w14:solidFill>
              <w14:schemeClr w14:val="tx1"/>
            </w14:solidFill>
          </w14:textFill>
        </w:rPr>
        <w:t xml:space="preserve"> </w:t>
      </w:r>
      <w:r>
        <w:rPr>
          <w:rFonts w:eastAsia="CaeciliaLTStd-Roman"/>
          <w:color w:val="000000" w:themeColor="text1"/>
          <w:highlight w:val="none"/>
          <w14:textFill>
            <w14:solidFill>
              <w14:schemeClr w14:val="tx1"/>
            </w14:solidFill>
          </w14:textFill>
        </w:rPr>
        <w:t>Time series; Microbiome; Software</w:t>
      </w:r>
      <w:r>
        <w:rPr>
          <w:color w:val="000000" w:themeColor="text1"/>
          <w:highlight w:val="none"/>
          <w14:textFill>
            <w14:solidFill>
              <w14:schemeClr w14:val="tx1"/>
            </w14:solidFill>
          </w14:textFill>
        </w:rPr>
        <w:br w:type="page"/>
      </w:r>
    </w:p>
    <w:p>
      <w:pPr>
        <w:spacing w:line="360" w:lineRule="auto"/>
        <w:jc w:val="both"/>
        <w:rPr>
          <w:color w:val="000000" w:themeColor="text1"/>
          <w:highlight w:val="none"/>
          <w14:textFill>
            <w14:solidFill>
              <w14:schemeClr w14:val="tx1"/>
            </w14:solidFill>
          </w14:textFill>
        </w:rPr>
      </w:pPr>
      <w:r>
        <w:rPr>
          <w:b/>
          <w:color w:val="000000" w:themeColor="text1"/>
          <w:sz w:val="28"/>
          <w:szCs w:val="28"/>
          <w:highlight w:val="none"/>
          <w14:textFill>
            <w14:solidFill>
              <w14:schemeClr w14:val="tx1"/>
            </w14:solidFill>
          </w14:textFill>
        </w:rPr>
        <w:t>Introduction</w:t>
      </w:r>
    </w:p>
    <w:p>
      <w:pPr>
        <w:spacing w:line="360" w:lineRule="auto"/>
        <w:jc w:val="both"/>
        <w:rPr>
          <w:color w:val="000000" w:themeColor="text1"/>
          <w:highlight w:val="none"/>
          <w:u w:val="single"/>
          <w14:textFill>
            <w14:solidFill>
              <w14:schemeClr w14:val="tx1"/>
            </w14:solidFill>
          </w14:textFill>
        </w:rPr>
      </w:pPr>
    </w:p>
    <w:p>
      <w:pPr>
        <w:spacing w:line="360" w:lineRule="auto"/>
        <w:jc w:val="both"/>
        <w:rPr>
          <w:color w:val="000000" w:themeColor="text1"/>
          <w:highlight w:val="none"/>
          <w:u w:val="none"/>
          <w14:textFill>
            <w14:solidFill>
              <w14:schemeClr w14:val="tx1"/>
            </w14:solidFill>
          </w14:textFill>
        </w:rPr>
      </w:pPr>
      <w:r>
        <w:rPr>
          <w:color w:val="000000" w:themeColor="text1"/>
          <w:highlight w:val="none"/>
          <w:u w:val="none"/>
          <w14:textFill>
            <w14:solidFill>
              <w14:schemeClr w14:val="tx1"/>
            </w14:solidFill>
          </w14:textFill>
        </w:rPr>
        <w:t>In biological and environmental sciences, understanding the interactions among multiple factors and their impacts on ecological or biological systems is essential. Sequential measurement in time series serves as an effective method to capture these interactions over time. Traditionally, interactions were primarily detected using approaches based on the global correlation of pairwise factors over the entire time interval, such as Pearson or Spearman’s correlation. However, real biological or environmental data often exhibit more complex relationships and dynamic changes, including local and time-delayed correlations, as observed in various fields such as microbiology [1-4], molecular biology [5,6], and functional neuroscience [7,8]. Consequently, methods based on global similarity analysis may fail to detect these nuanced relationships.</w:t>
      </w:r>
    </w:p>
    <w:p>
      <w:pPr>
        <w:spacing w:line="360" w:lineRule="auto"/>
        <w:jc w:val="both"/>
        <w:rPr>
          <w:color w:val="000000" w:themeColor="text1"/>
          <w:highlight w:val="none"/>
          <w:u w:val="single"/>
          <w14:textFill>
            <w14:solidFill>
              <w14:schemeClr w14:val="tx1"/>
            </w14:solidFill>
          </w14:textFill>
        </w:rPr>
      </w:pPr>
    </w:p>
    <w:p>
      <w:pPr>
        <w:spacing w:line="360" w:lineRule="auto"/>
        <w:jc w:val="both"/>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To address the limitations of global correlation methods, local similarity analysis (LSA) has been introduced [10-13]. LSA is a local alignment method that identifies the best local alignment configuration between two given time series within a maximum delay restriction, thereby detecting paired local and potentially delayed correlations. LSA has been further extended to local trend analysis (LTA) [14-16], which identifies local patterns in direction-of-change series.</w:t>
      </w:r>
    </w:p>
    <w:p>
      <w:pPr>
        <w:spacing w:line="360" w:lineRule="auto"/>
        <w:jc w:val="both"/>
        <w:rPr>
          <w:color w:val="000000" w:themeColor="text1"/>
          <w:highlight w:val="none"/>
          <w14:textFill>
            <w14:solidFill>
              <w14:schemeClr w14:val="tx1"/>
            </w14:solidFill>
          </w14:textFill>
        </w:rPr>
      </w:pPr>
    </w:p>
    <w:p>
      <w:pPr>
        <w:spacing w:line="360" w:lineRule="auto"/>
        <w:jc w:val="both"/>
        <w:rPr>
          <w:color w:val="000000" w:themeColor="text1"/>
          <w:highlight w:val="none"/>
          <w:u w:val="single"/>
          <w14:textFill>
            <w14:solidFill>
              <w14:schemeClr w14:val="tx1"/>
            </w14:solidFill>
          </w14:textFill>
        </w:rPr>
      </w:pPr>
      <w:r>
        <w:rPr>
          <w:color w:val="000000" w:themeColor="text1"/>
          <w:highlight w:val="none"/>
          <w14:textFill>
            <w14:solidFill>
              <w14:schemeClr w14:val="tx1"/>
            </w14:solidFill>
          </w14:textFill>
        </w:rPr>
        <w:t>Due to its explainability and effectiveness, LSA has become widely used in many fields and has undergone significant theoretical and practical improvements. Qian et al. initially proposed the LSA method for gene expression analysis [10], which was later adapted for molecular fingerprint data by Ruan et al. [13] and metagenomics data by Xia et al. [12]. Major methodological advances in LSA include eLSA, a fast C++ implementation allowing for replicates [12], and statistical theories for p-value approximation [11,9], which were added to eLSA. More recent improvements, such as moving block bootstrap LSA (MBBLSA) [17] and data-driven LSA (DDLSA) [18] were developed for dependent background models, and have not yet been included in eLSA. Developments in LTA include Xia et al.'s theoretical approximation of the statistical significance of LTA [16], which was recently refined by Shan et al. with steady-state theory local trend analysis (STLTA) for dependent backgrounds [19], which has also not yet been implemented in eLSA.</w:t>
      </w:r>
    </w:p>
    <w:p>
      <w:pPr>
        <w:spacing w:line="360" w:lineRule="auto"/>
        <w:jc w:val="both"/>
        <w:rPr>
          <w:color w:val="000000" w:themeColor="text1"/>
          <w:highlight w:val="none"/>
          <w:u w:val="single"/>
          <w14:textFill>
            <w14:solidFill>
              <w14:schemeClr w14:val="tx1"/>
            </w14:solidFill>
          </w14:textFill>
        </w:rPr>
      </w:pPr>
    </w:p>
    <w:p>
      <w:pPr>
        <w:spacing w:line="360" w:lineRule="auto"/>
        <w:jc w:val="both"/>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In recent years, the scale and depth of sequencing-based datasets have expanded exponentially, as has the size of multi-omics time series. This trend has generated an urgent need for more efficient and scalable LSA tools. eLSA was the most efficient implementation, allowing pairwise analysis of hundreds to thousands of factors in a day, depending on the series length. Specifically, eLSA reaches its daily analytical limit on a personal computer at roughly a hundred factors when the series length is short (&lt;2</w:t>
      </w:r>
      <w:r>
        <w:rPr>
          <w:rFonts w:hint="eastAsia"/>
          <w:color w:val="000000" w:themeColor="text1"/>
          <w:highlight w:val="none"/>
          <w14:textFill>
            <w14:solidFill>
              <w14:schemeClr w14:val="tx1"/>
            </w14:solidFill>
          </w14:textFill>
        </w:rPr>
        <w:t>0) and permutation is required, and around two thousand factors when the series length is longer (≥20) and theoretically approximated p-values are sufficient. Both limits are now routinely challenged by current metagenomics datasets, which characterize com</w:t>
      </w:r>
      <w:r>
        <w:rPr>
          <w:color w:val="000000" w:themeColor="text1"/>
          <w:highlight w:val="none"/>
          <w14:textFill>
            <w14:solidFill>
              <w14:schemeClr w14:val="tx1"/>
            </w14:solidFill>
          </w14:textFill>
        </w:rPr>
        <w:t>plex biological and environmental systems where interactions among factors need to be captured with high precision. This necessitates the development of faster and more scalable LSA tools.</w:t>
      </w:r>
    </w:p>
    <w:p>
      <w:pPr>
        <w:spacing w:line="360" w:lineRule="auto"/>
        <w:jc w:val="both"/>
        <w:rPr>
          <w:color w:val="000000" w:themeColor="text1"/>
          <w:highlight w:val="none"/>
          <w:u w:val="single"/>
          <w14:textFill>
            <w14:solidFill>
              <w14:schemeClr w14:val="tx1"/>
            </w14:solidFill>
          </w14:textFill>
        </w:rPr>
      </w:pPr>
    </w:p>
    <w:p>
      <w:pPr>
        <w:spacing w:line="360" w:lineRule="auto"/>
        <w:jc w:val="both"/>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To address these challenges, we propose GeLSA, a parallel computing method designed to accelerate the local similarity analysis of time series data. This method leverages the fast-growing multi-core capacity of modern CPUs and GPUs</w:t>
      </w:r>
      <w:r>
        <w:rPr>
          <w:rFonts w:hint="eastAsia"/>
          <w:color w:val="000000" w:themeColor="text1"/>
          <w:highlight w:val="none"/>
          <w:lang w:val="en-US" w:eastAsia="zh-CN"/>
          <w14:textFill>
            <w14:solidFill>
              <w14:schemeClr w14:val="tx1"/>
            </w14:solidFill>
          </w14:textFill>
        </w:rPr>
        <w:t xml:space="preserve"> [20-22]</w:t>
      </w:r>
      <w:r>
        <w:rPr>
          <w:color w:val="000000" w:themeColor="text1"/>
          <w:highlight w:val="none"/>
          <w14:textFill>
            <w14:solidFill>
              <w14:schemeClr w14:val="tx1"/>
            </w14:solidFill>
          </w14:textFill>
        </w:rPr>
        <w:t xml:space="preserve"> to optimize the computation process through parallelization and optimization of the LSA computing core, significantly reducing the time and space complexity of computations. By utilizing these advanced multi-core architectures, GeLSA enhances the efficiency and accuracy of time series data analysis, achieving approximately 144-fold acceleration on GPU machines compared to traditional single-core eLSA. Specifically, GeLSA can analyze short series of approximately 1,000 factors and long series of approximately 10,000 factors daily using a GPU-equipped PC, significantly expanding the analytical capacity for real-world tasks. Moreover, GeLSA integrates an expanded set of LSA algorithm variants, including MBBLSA, DDLSA, and STLTA [17-19], enabling effective analysis of autocorrelated and Markovian background time series data. This provides researchers with a powerful tool to uncover dynamic interactions in complex biological and environmental systems.</w:t>
      </w:r>
    </w:p>
    <w:p>
      <w:pPr>
        <w:spacing w:line="360" w:lineRule="auto"/>
        <w:jc w:val="both"/>
        <w:rPr>
          <w:color w:val="000000" w:themeColor="text1"/>
          <w:highlight w:val="none"/>
          <w:lang w:eastAsia="zh-CN"/>
          <w14:textFill>
            <w14:solidFill>
              <w14:schemeClr w14:val="tx1"/>
            </w14:solidFill>
          </w14:textFill>
        </w:rPr>
      </w:pPr>
    </w:p>
    <w:p>
      <w:pPr>
        <w:spacing w:line="360" w:lineRule="auto"/>
        <w:jc w:val="both"/>
        <w:rPr>
          <w:b/>
          <w:color w:val="000000" w:themeColor="text1"/>
          <w:sz w:val="28"/>
          <w:szCs w:val="28"/>
          <w:highlight w:val="none"/>
          <w14:textFill>
            <w14:solidFill>
              <w14:schemeClr w14:val="tx1"/>
            </w14:solidFill>
          </w14:textFill>
        </w:rPr>
      </w:pPr>
      <w:r>
        <w:rPr>
          <w:b/>
          <w:color w:val="000000" w:themeColor="text1"/>
          <w:sz w:val="28"/>
          <w:szCs w:val="28"/>
          <w:highlight w:val="none"/>
          <w14:textFill>
            <w14:solidFill>
              <w14:schemeClr w14:val="tx1"/>
            </w14:solidFill>
          </w14:textFill>
        </w:rPr>
        <w:t>Materials and methods</w:t>
      </w:r>
    </w:p>
    <w:p>
      <w:pPr>
        <w:spacing w:line="360" w:lineRule="auto"/>
        <w:jc w:val="both"/>
        <w:rPr>
          <w:b/>
          <w:bCs/>
          <w:color w:val="000000" w:themeColor="text1"/>
          <w:highlight w:val="none"/>
          <w:shd w:val="clear" w:color="auto" w:fill="FFFFFF"/>
          <w14:textFill>
            <w14:solidFill>
              <w14:schemeClr w14:val="tx1"/>
            </w14:solidFill>
          </w14:textFill>
        </w:rPr>
      </w:pPr>
    </w:p>
    <w:p>
      <w:pPr>
        <w:spacing w:line="360" w:lineRule="auto"/>
        <w:rPr>
          <w:b/>
          <w:bCs/>
          <w:color w:val="000000" w:themeColor="text1"/>
          <w:highlight w:val="none"/>
          <w:shd w:val="clear" w:color="auto" w:fill="FFFFFF"/>
          <w:lang w:val="en-US" w:eastAsia="zh-CN"/>
          <w14:textFill>
            <w14:solidFill>
              <w14:schemeClr w14:val="tx1"/>
            </w14:solidFill>
          </w14:textFill>
        </w:rPr>
      </w:pPr>
      <w:r>
        <w:rPr>
          <w:b/>
          <w:bCs/>
          <w:color w:val="000000" w:themeColor="text1"/>
          <w:highlight w:val="none"/>
          <w:shd w:val="clear" w:color="auto" w:fill="FFFFFF"/>
          <w14:textFill>
            <w14:solidFill>
              <w14:schemeClr w14:val="tx1"/>
            </w14:solidFill>
          </w14:textFill>
        </w:rPr>
        <w:t>A parallelized multi-core LSA algorithm</w:t>
      </w:r>
    </w:p>
    <w:p>
      <w:pPr>
        <w:spacing w:line="360" w:lineRule="auto"/>
        <w:jc w:val="both"/>
        <w:rPr>
          <w:color w:val="000000" w:themeColor="text1"/>
          <w:highlight w:val="none"/>
          <w:lang w:val="en-US" w:eastAsia="zh-CN"/>
          <w14:textFill>
            <w14:solidFill>
              <w14:schemeClr w14:val="tx1"/>
            </w14:solidFill>
          </w14:textFill>
        </w:rPr>
      </w:pPr>
    </w:p>
    <w:p>
      <w:pPr>
        <w:spacing w:line="360" w:lineRule="auto"/>
        <w:jc w:val="both"/>
        <w:rPr>
          <w:color w:val="000000" w:themeColor="text1"/>
          <w:highlight w:val="none"/>
          <w:lang w:val="en-US" w:eastAsia="zh-CN"/>
          <w14:textFill>
            <w14:solidFill>
              <w14:schemeClr w14:val="tx1"/>
            </w14:solidFill>
          </w14:textFill>
        </w:rPr>
      </w:pPr>
      <w:r>
        <w:rPr>
          <w:color w:val="000000" w:themeColor="text1"/>
          <w:highlight w:val="none"/>
          <w:lang w:val="en-US" w:eastAsia="zh-CN"/>
          <w14:textFill>
            <w14:solidFill>
              <w14:schemeClr w14:val="tx1"/>
            </w14:solidFill>
          </w14:textFill>
        </w:rPr>
        <w:t>W</w:t>
      </w:r>
      <w:r>
        <w:rPr>
          <w:rFonts w:hint="eastAsia"/>
          <w:color w:val="000000" w:themeColor="text1"/>
          <w:highlight w:val="none"/>
          <w:u w:val="none"/>
          <w:lang w:val="en-US" w:eastAsia="zh-CN"/>
          <w14:textFill>
            <w14:solidFill>
              <w14:schemeClr w14:val="tx1"/>
            </w14:solidFill>
          </w14:textFill>
        </w:rPr>
        <w:t>e designed the</w:t>
      </w:r>
      <w:r>
        <w:rPr>
          <w:color w:val="000000" w:themeColor="text1"/>
          <w:highlight w:val="none"/>
          <w:lang w:val="en-US" w:eastAsia="zh-CN"/>
          <w14:textFill>
            <w14:solidFill>
              <w14:schemeClr w14:val="tx1"/>
            </w14:solidFill>
          </w14:textFill>
        </w:rPr>
        <w:t xml:space="preserve"> new Ge</w:t>
      </w:r>
      <w:r>
        <w:rPr>
          <w:rFonts w:hint="eastAsia"/>
          <w:color w:val="000000" w:themeColor="text1"/>
          <w:highlight w:val="none"/>
          <w:u w:val="none"/>
          <w:lang w:val="en-US" w:eastAsia="zh-CN"/>
          <w14:textFill>
            <w14:solidFill>
              <w14:schemeClr w14:val="tx1"/>
            </w14:solidFill>
          </w14:textFill>
        </w:rPr>
        <w:t>LSA algorithm</w:t>
      </w:r>
      <w:r>
        <w:rPr>
          <w:color w:val="000000" w:themeColor="text1"/>
          <w:highlight w:val="none"/>
          <w:lang w:val="en-US" w:eastAsia="zh-CN"/>
          <w14:textFill>
            <w14:solidFill>
              <w14:schemeClr w14:val="tx1"/>
            </w14:solidFill>
          </w14:textFill>
        </w:rPr>
        <w:t xml:space="preserve"> </w:t>
      </w:r>
      <w:r>
        <w:rPr>
          <w:rFonts w:hint="eastAsia"/>
          <w:color w:val="000000" w:themeColor="text1"/>
          <w:highlight w:val="none"/>
          <w:u w:val="none"/>
          <w:lang w:val="en-US" w:eastAsia="zh-CN"/>
          <w14:textFill>
            <w14:solidFill>
              <w14:schemeClr w14:val="tx1"/>
            </w14:solidFill>
          </w14:textFill>
        </w:rPr>
        <w:t>(</w:t>
      </w:r>
      <w:r>
        <w:rPr>
          <w:color w:val="000000" w:themeColor="text1"/>
          <w:highlight w:val="none"/>
          <w:lang w:val="en-US" w:eastAsia="zh-CN"/>
          <w14:textFill>
            <w14:solidFill>
              <w14:schemeClr w14:val="tx1"/>
            </w14:solidFill>
          </w14:textFill>
        </w:rPr>
        <w:t>Alg</w:t>
      </w:r>
      <w:r>
        <w:rPr>
          <w:rFonts w:hint="eastAsia"/>
          <w:color w:val="000000" w:themeColor="text1"/>
          <w:highlight w:val="none"/>
          <w:u w:val="none"/>
          <w:lang w:val="en-US" w:eastAsia="zh-CN"/>
          <w14:textFill>
            <w14:solidFill>
              <w14:schemeClr w14:val="tx1"/>
            </w14:solidFill>
          </w14:textFill>
        </w:rPr>
        <w:t>.1).</w:t>
      </w:r>
      <w:r>
        <w:rPr>
          <w:color w:val="000000" w:themeColor="text1"/>
          <w:highlight w:val="none"/>
          <w:lang w:val="en-US" w:eastAsia="zh-CN"/>
          <w14:textFill>
            <w14:solidFill>
              <w14:schemeClr w14:val="tx1"/>
            </w14:solidFill>
          </w14:textFill>
        </w:rPr>
        <w:t xml:space="preserve"> The main difference between GeLSA and eLSA (the original LSA algorithm as used in eLSA) is that xxx. (GeLSA): Utilizes parallel computing methods and optimizes the LSA computing core to leverage the multi-core capacities of modern CPUs and GPUs, significantly reducing time and space complexity. AlgB (LSA): Employs traditional dynamic programming without explicit parallelization optimizations.</w:t>
      </w:r>
    </w:p>
    <w:p>
      <w:pPr>
        <w:spacing w:line="360" w:lineRule="auto"/>
        <w:jc w:val="both"/>
        <w:rPr>
          <w:color w:val="000000" w:themeColor="text1"/>
          <w:highlight w:val="none"/>
          <w:u w:val="none"/>
          <w14:textFill>
            <w14:solidFill>
              <w14:schemeClr w14:val="tx1"/>
            </w14:solidFill>
          </w14:textFill>
        </w:rPr>
      </w:pPr>
      <w:r>
        <w:rPr>
          <w:color w:val="000000" w:themeColor="text1"/>
          <w:highlight w:val="none"/>
          <w:u w:val="none"/>
          <w14:textFill>
            <w14:solidFill>
              <w14:schemeClr w14:val="tx1"/>
            </w14:solidFill>
          </w14:textFill>
        </w:rPr>
        <w:t xml:space="preserve">In theory, </w:t>
      </w:r>
      <w:r>
        <w:rPr>
          <w:rFonts w:hint="eastAsia"/>
          <w:color w:val="000000" w:themeColor="text1"/>
          <w:highlight w:val="none"/>
          <w:u w:val="none"/>
          <w14:textFill>
            <w14:solidFill>
              <w14:schemeClr w14:val="tx1"/>
            </w14:solidFill>
          </w14:textFill>
        </w:rPr>
        <w:t>for</w:t>
      </w:r>
      <w:r>
        <w:rPr>
          <w:color w:val="000000" w:themeColor="text1"/>
          <w:highlight w:val="none"/>
          <w:u w:val="none"/>
          <w14:textFill>
            <w14:solidFill>
              <w14:schemeClr w14:val="tx1"/>
            </w14:solidFill>
          </w14:textFill>
        </w:rPr>
        <w:t xml:space="preserve"> a pair of time series data, the new LSA algorithm, compared to the traditional LSA algorithm, reduces the spatial complexity from 3</w:t>
      </w:r>
      <w:r>
        <w:rPr>
          <w:rFonts w:hint="eastAsia"/>
          <w:color w:val="000000" w:themeColor="text1"/>
          <w:highlight w:val="none"/>
          <w:u w:val="none"/>
          <w:lang w:eastAsia="zh-CN"/>
          <w14:textFill>
            <w14:solidFill>
              <w14:schemeClr w14:val="tx1"/>
            </w14:solidFill>
          </w14:textFill>
        </w:rPr>
        <w:t xml:space="preserve"> </w:t>
      </w:r>
      <w:r>
        <w:rPr>
          <w:color w:val="000000" w:themeColor="text1"/>
          <w:highlight w:val="none"/>
          <w:u w:val="none"/>
          <w14:textFill>
            <w14:solidFill>
              <w14:schemeClr w14:val="tx1"/>
            </w14:solidFill>
          </w14:textFill>
        </w:rPr>
        <w:t>*</w:t>
      </w:r>
      <w:r>
        <w:rPr>
          <w:rFonts w:hint="eastAsia"/>
          <w:color w:val="000000" w:themeColor="text1"/>
          <w:highlight w:val="none"/>
          <w:u w:val="none"/>
          <w:lang w:eastAsia="zh-CN"/>
          <w14:textFill>
            <w14:solidFill>
              <w14:schemeClr w14:val="tx1"/>
            </w14:solidFill>
          </w14:textFill>
        </w:rPr>
        <w:t xml:space="preserve"> </w:t>
      </w:r>
      <w:r>
        <w:rPr>
          <w:color w:val="000000" w:themeColor="text1"/>
          <w:highlight w:val="none"/>
          <w:u w:val="none"/>
          <w14:textFill>
            <w14:solidFill>
              <w14:schemeClr w14:val="tx1"/>
            </w14:solidFill>
          </w14:textFill>
        </w:rPr>
        <w:t>n^2 to (2D+1)</w:t>
      </w:r>
      <w:r>
        <w:rPr>
          <w:rFonts w:hint="eastAsia"/>
          <w:color w:val="000000" w:themeColor="text1"/>
          <w:highlight w:val="none"/>
          <w:u w:val="none"/>
          <w:lang w:eastAsia="zh-CN"/>
          <w14:textFill>
            <w14:solidFill>
              <w14:schemeClr w14:val="tx1"/>
            </w14:solidFill>
          </w14:textFill>
        </w:rPr>
        <w:t xml:space="preserve"> </w:t>
      </w:r>
      <w:r>
        <w:rPr>
          <w:color w:val="000000" w:themeColor="text1"/>
          <w:highlight w:val="none"/>
          <w:u w:val="none"/>
          <w14:textFill>
            <w14:solidFill>
              <w14:schemeClr w14:val="tx1"/>
            </w14:solidFill>
          </w14:textFill>
        </w:rPr>
        <w:t>*</w:t>
      </w:r>
      <w:r>
        <w:rPr>
          <w:rFonts w:hint="eastAsia"/>
          <w:color w:val="000000" w:themeColor="text1"/>
          <w:highlight w:val="none"/>
          <w:u w:val="none"/>
          <w:lang w:eastAsia="zh-CN"/>
          <w14:textFill>
            <w14:solidFill>
              <w14:schemeClr w14:val="tx1"/>
            </w14:solidFill>
          </w14:textFill>
        </w:rPr>
        <w:t xml:space="preserve"> </w:t>
      </w:r>
      <w:r>
        <w:rPr>
          <w:color w:val="000000" w:themeColor="text1"/>
          <w:highlight w:val="none"/>
          <w:u w:val="none"/>
          <w14:textFill>
            <w14:solidFill>
              <w14:schemeClr w14:val="tx1"/>
            </w14:solidFill>
          </w14:textFill>
        </w:rPr>
        <w:t xml:space="preserve">n, where D is the time series offset, n is the length of the time series, and D is much smaller than n. </w:t>
      </w:r>
    </w:p>
    <w:p>
      <w:pPr>
        <w:spacing w:line="360" w:lineRule="auto"/>
        <w:jc w:val="both"/>
        <w:rPr>
          <w:color w:val="000000" w:themeColor="text1"/>
          <w:highlight w:val="none"/>
          <w:u w:val="single"/>
          <w14:textFill>
            <w14:solidFill>
              <w14:schemeClr w14:val="tx1"/>
            </w14:solidFill>
          </w14:textFill>
        </w:rPr>
      </w:pPr>
    </w:p>
    <w:p>
      <w:pPr>
        <w:spacing w:line="360" w:lineRule="auto"/>
        <w:ind w:firstLine="0"/>
        <w:jc w:val="both"/>
        <w:rPr>
          <w:color w:val="000000" w:themeColor="text1"/>
          <w:highlight w:val="none"/>
          <w:u w:val="single"/>
          <w14:textFill>
            <w14:solidFill>
              <w14:schemeClr w14:val="tx1"/>
            </w14:solidFill>
          </w14:textFill>
        </w:rPr>
      </w:pPr>
      <w:r>
        <w:rPr>
          <w:color w:val="000000" w:themeColor="text1"/>
          <w:highlight w:val="none"/>
          <w:u w:val="single"/>
          <w14:textFill>
            <w14:solidFill>
              <w14:schemeClr w14:val="tx1"/>
            </w14:solidFill>
          </w14:textFill>
        </w:rPr>
        <w:t>To take advantage of GPU computing cores, we redesign the traditional LSA algorithm based on GPU architecture.The time complexity of GeLSA is O(T), while the time complexity of LSA is O(t*m^2), where T is the time complexity of new LSA,</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14:textFill>
            <w14:solidFill>
              <w14:schemeClr w14:val="tx1"/>
            </w14:solidFill>
          </w14:textFill>
        </w:rPr>
        <w:t xml:space="preserve">and </w:t>
      </w:r>
      <w:r>
        <w:rPr>
          <w:color w:val="000000" w:themeColor="text1"/>
          <w:highlight w:val="none"/>
          <w:u w:val="single"/>
          <w14:textFill>
            <w14:solidFill>
              <w14:schemeClr w14:val="tx1"/>
            </w14:solidFill>
          </w14:textFill>
        </w:rPr>
        <w:t>t is the time complexity of LSA, m is the number of time series.</w:t>
      </w:r>
    </w:p>
    <w:p>
      <w:pPr>
        <w:spacing w:line="360" w:lineRule="auto"/>
        <w:rPr>
          <w:b/>
          <w:bCs/>
          <w:color w:val="000000" w:themeColor="text1"/>
          <w:highlight w:val="none"/>
          <w14:textFill>
            <w14:solidFill>
              <w14:schemeClr w14:val="tx1"/>
            </w14:solidFill>
          </w14:textFill>
        </w:rPr>
      </w:pPr>
    </w:p>
    <w:p>
      <w:pPr>
        <w:spacing w:line="360" w:lineRule="auto"/>
        <w:rPr>
          <w:color w:val="000000" w:themeColor="text1"/>
          <w:highlight w:val="none"/>
          <w:lang w:eastAsia="zh-CN"/>
          <w14:textFill>
            <w14:solidFill>
              <w14:schemeClr w14:val="tx1"/>
            </w14:solidFill>
          </w14:textFill>
        </w:rPr>
      </w:pPr>
      <w:r>
        <w:rPr>
          <w:rFonts w:hint="eastAsia"/>
          <w:b/>
          <w:bCs/>
          <w:color w:val="000000" w:themeColor="text1"/>
          <w:highlight w:val="none"/>
          <w14:textFill>
            <w14:solidFill>
              <w14:schemeClr w14:val="tx1"/>
            </w14:solidFill>
          </w14:textFill>
        </w:rPr>
        <w:t>S</w:t>
      </w:r>
      <w:r>
        <w:rPr>
          <w:b/>
          <w:bCs/>
          <w:color w:val="000000" w:themeColor="text1"/>
          <w:highlight w:val="none"/>
          <w14:textFill>
            <w14:solidFill>
              <w14:schemeClr w14:val="tx1"/>
            </w14:solidFill>
          </w14:textFill>
        </w:rPr>
        <w:t xml:space="preserve">imulation </w:t>
      </w:r>
      <w:r>
        <w:rPr>
          <w:rFonts w:hint="eastAsia"/>
          <w:b/>
          <w:bCs/>
          <w:color w:val="000000" w:themeColor="text1"/>
          <w:highlight w:val="none"/>
          <w:lang w:eastAsia="zh-CN"/>
          <w14:textFill>
            <w14:solidFill>
              <w14:schemeClr w14:val="tx1"/>
            </w14:solidFill>
          </w14:textFill>
        </w:rPr>
        <w:t>S</w:t>
      </w:r>
      <w:r>
        <w:rPr>
          <w:b/>
          <w:bCs/>
          <w:color w:val="000000" w:themeColor="text1"/>
          <w:highlight w:val="none"/>
          <w14:textFill>
            <w14:solidFill>
              <w14:schemeClr w14:val="tx1"/>
            </w14:solidFill>
          </w14:textFill>
        </w:rPr>
        <w:t xml:space="preserve">tudies and </w:t>
      </w:r>
      <w:r>
        <w:rPr>
          <w:rFonts w:hint="eastAsia"/>
          <w:b/>
          <w:bCs/>
          <w:color w:val="000000" w:themeColor="text1"/>
          <w:highlight w:val="none"/>
          <w:lang w:eastAsia="zh-CN"/>
          <w14:textFill>
            <w14:solidFill>
              <w14:schemeClr w14:val="tx1"/>
            </w14:solidFill>
          </w14:textFill>
        </w:rPr>
        <w:t>R</w:t>
      </w:r>
      <w:r>
        <w:rPr>
          <w:b/>
          <w:bCs/>
          <w:color w:val="000000" w:themeColor="text1"/>
          <w:highlight w:val="none"/>
          <w14:textFill>
            <w14:solidFill>
              <w14:schemeClr w14:val="tx1"/>
            </w14:solidFill>
          </w14:textFill>
        </w:rPr>
        <w:t xml:space="preserve">eal </w:t>
      </w:r>
      <w:r>
        <w:rPr>
          <w:rFonts w:hint="eastAsia"/>
          <w:b/>
          <w:bCs/>
          <w:color w:val="000000" w:themeColor="text1"/>
          <w:highlight w:val="none"/>
          <w:lang w:eastAsia="zh-CN"/>
          <w14:textFill>
            <w14:solidFill>
              <w14:schemeClr w14:val="tx1"/>
            </w14:solidFill>
          </w14:textFill>
        </w:rPr>
        <w:t>D</w:t>
      </w:r>
      <w:r>
        <w:rPr>
          <w:b/>
          <w:bCs/>
          <w:color w:val="000000" w:themeColor="text1"/>
          <w:highlight w:val="none"/>
          <w14:textFill>
            <w14:solidFill>
              <w14:schemeClr w14:val="tx1"/>
            </w14:solidFill>
          </w14:textFill>
        </w:rPr>
        <w:t>atasets</w:t>
      </w:r>
    </w:p>
    <w:p>
      <w:pPr>
        <w:spacing w:line="360" w:lineRule="auto"/>
        <w:jc w:val="both"/>
        <w:rPr>
          <w:color w:val="000000" w:themeColor="text1"/>
          <w:highlight w:val="none"/>
          <w:u w:val="single"/>
          <w14:textFill>
            <w14:solidFill>
              <w14:schemeClr w14:val="tx1"/>
            </w14:solidFill>
          </w14:textFill>
        </w:rPr>
      </w:pPr>
      <w:r>
        <w:rPr>
          <w:color w:val="000000" w:themeColor="text1"/>
          <w:highlight w:val="none"/>
          <w:u w:val="single"/>
          <w14:textFill>
            <w14:solidFill>
              <w14:schemeClr w14:val="tx1"/>
            </w14:solidFill>
          </w14:textFill>
        </w:rPr>
        <w:t xml:space="preserve">To evaluate the runtime efficiency of the GeLSA software, we conducted analysis computations </w:t>
      </w:r>
      <w:r>
        <w:rPr>
          <w:rFonts w:hint="eastAsia"/>
          <w:color w:val="000000" w:themeColor="text1"/>
          <w:highlight w:val="none"/>
          <w:u w:val="single"/>
          <w14:textFill>
            <w14:solidFill>
              <w14:schemeClr w14:val="tx1"/>
            </w14:solidFill>
          </w14:textFill>
        </w:rPr>
        <w:t xml:space="preserve">by </w:t>
      </w:r>
      <w:r>
        <w:rPr>
          <w:color w:val="000000" w:themeColor="text1"/>
          <w:highlight w:val="none"/>
          <w:u w:val="single"/>
          <w14:textFill>
            <w14:solidFill>
              <w14:schemeClr w14:val="tx1"/>
            </w14:solidFill>
          </w14:textFill>
        </w:rPr>
        <w:t>using both GeLSA and the</w:t>
      </w:r>
      <w:r>
        <w:rPr>
          <w:rFonts w:hint="eastAsia"/>
          <w:color w:val="000000" w:themeColor="text1"/>
          <w:highlight w:val="none"/>
          <w:u w:val="single"/>
          <w14:textFill>
            <w14:solidFill>
              <w14:schemeClr w14:val="tx1"/>
            </w14:solidFill>
          </w14:textFill>
        </w:rPr>
        <w:t xml:space="preserve"> </w:t>
      </w:r>
      <w:r>
        <w:rPr>
          <w:color w:val="000000" w:themeColor="text1"/>
          <w:highlight w:val="none"/>
          <w:u w:val="single"/>
          <w14:textFill>
            <w14:solidFill>
              <w14:schemeClr w14:val="tx1"/>
            </w14:solidFill>
          </w14:textFill>
        </w:rPr>
        <w:t>eLSA software on the same simulated dataset. We compared the runtime of these two software packages and generated 8 performance comparison graphs.</w:t>
      </w:r>
    </w:p>
    <w:p>
      <w:pPr>
        <w:spacing w:line="360" w:lineRule="auto"/>
        <w:ind w:firstLine="420"/>
        <w:jc w:val="both"/>
        <w:rPr>
          <w:color w:val="000000" w:themeColor="text1"/>
          <w:highlight w:val="none"/>
          <w14:textFill>
            <w14:solidFill>
              <w14:schemeClr w14:val="tx1"/>
            </w14:solidFill>
          </w14:textFill>
        </w:rPr>
      </w:pPr>
      <w:r>
        <w:rPr>
          <w:color w:val="000000" w:themeColor="text1"/>
          <w:highlight w:val="none"/>
          <w:u w:val="single"/>
          <w14:textFill>
            <w14:solidFill>
              <w14:schemeClr w14:val="tx1"/>
            </w14:solidFill>
          </w14:textFill>
        </w:rPr>
        <w:t xml:space="preserve">Firstly, for given (n, m) parameters, </w:t>
      </w:r>
      <w:r>
        <w:rPr>
          <w:color w:val="000000" w:themeColor="text1"/>
          <w:highlight w:val="none"/>
          <w14:textFill>
            <w14:solidFill>
              <w14:schemeClr w14:val="tx1"/>
            </w14:solidFill>
          </w14:textFill>
        </w:rPr>
        <w:t>we generated n pairs of independent and identically distributed standard normal random variable pairs (Xi, Yi), where each pair represents observations on the time series, and each time series has a length of m. Xi and Yi are mutually independent.</w:t>
      </w:r>
    </w:p>
    <w:p>
      <w:pPr>
        <w:spacing w:line="360" w:lineRule="auto"/>
        <w:ind w:firstLine="420"/>
        <w:jc w:val="both"/>
        <w:rPr>
          <w:color w:val="000000" w:themeColor="text1"/>
          <w:highlight w:val="none"/>
          <w14:textFill>
            <w14:solidFill>
              <w14:schemeClr w14:val="tx1"/>
            </w14:solidFill>
          </w14:textFill>
        </w:rPr>
      </w:pPr>
      <w:r>
        <w:rPr>
          <w:color w:val="000000" w:themeColor="text1"/>
          <w:highlight w:val="none"/>
          <w:u w:val="single"/>
          <w14:textFill>
            <w14:solidFill>
              <w14:schemeClr w14:val="tx1"/>
            </w14:solidFill>
          </w14:textFill>
        </w:rPr>
        <w:t>Next, on one hand,</w:t>
      </w:r>
      <w:r>
        <w:rPr>
          <w:rFonts w:hint="eastAsia"/>
          <w:color w:val="000000" w:themeColor="text1"/>
          <w:highlight w:val="none"/>
          <w:u w:val="single"/>
          <w14:textFill>
            <w14:solidFill>
              <w14:schemeClr w14:val="tx1"/>
            </w14:solidFill>
          </w14:textFill>
        </w:rPr>
        <w:t xml:space="preserve"> </w:t>
      </w:r>
      <w:r>
        <w:rPr>
          <w:color w:val="000000" w:themeColor="text1"/>
          <w:highlight w:val="none"/>
          <w:u w:val="single"/>
          <w14:textFill>
            <w14:solidFill>
              <w14:schemeClr w14:val="tx1"/>
            </w14:solidFill>
          </w14:textFill>
        </w:rPr>
        <w:t>keeping the number of data points (m) fixed, we varied the number of data points (n) and conducted experiments to obtain the runtime of both software packages as the length of the time series data changed</w:t>
      </w:r>
      <w:r>
        <w:rPr>
          <w:rFonts w:hint="eastAsia"/>
          <w:color w:val="000000" w:themeColor="text1"/>
          <w:highlight w:val="none"/>
          <w:u w:val="single"/>
          <w14:textFill>
            <w14:solidFill>
              <w14:schemeClr w14:val="tx1"/>
            </w14:solidFill>
          </w14:textFill>
        </w:rPr>
        <w:t>; o</w:t>
      </w:r>
      <w:r>
        <w:rPr>
          <w:color w:val="000000" w:themeColor="text1"/>
          <w:highlight w:val="none"/>
          <w:u w:val="single"/>
          <w14:textFill>
            <w14:solidFill>
              <w14:schemeClr w14:val="tx1"/>
            </w14:solidFill>
          </w14:textFill>
        </w:rPr>
        <w:t xml:space="preserve">n the other hand, keeping the number of data points (n) fixed, we varied the number of data points (m) and conducted experiments to obtain the runtime of both software packages as the </w:t>
      </w:r>
      <w:r>
        <w:rPr>
          <w:rFonts w:hint="eastAsia"/>
          <w:color w:val="000000" w:themeColor="text1"/>
          <w:highlight w:val="none"/>
          <w:u w:val="single"/>
          <w14:textFill>
            <w14:solidFill>
              <w14:schemeClr w14:val="tx1"/>
            </w14:solidFill>
          </w14:textFill>
        </w:rPr>
        <w:t>number</w:t>
      </w:r>
      <w:r>
        <w:rPr>
          <w:color w:val="000000" w:themeColor="text1"/>
          <w:highlight w:val="none"/>
          <w:u w:val="single"/>
          <w14:textFill>
            <w14:solidFill>
              <w14:schemeClr w14:val="tx1"/>
            </w14:solidFill>
          </w14:textFill>
        </w:rPr>
        <w:t xml:space="preserve"> of the time series data changed.</w:t>
      </w:r>
      <w:r>
        <w:rPr>
          <w:color w:val="000000" w:themeColor="text1"/>
          <w:highlight w:val="none"/>
          <w14:textFill>
            <w14:solidFill>
              <w14:schemeClr w14:val="tx1"/>
            </w14:solidFill>
          </w14:textFill>
        </w:rPr>
        <w:t xml:space="preserve"> Each experiment generated a </w:t>
      </w:r>
      <w:r>
        <w:rPr>
          <w:rFonts w:hint="eastAsia"/>
          <w:color w:val="000000" w:themeColor="text1"/>
          <w:highlight w:val="none"/>
          <w14:textFill>
            <w14:solidFill>
              <w14:schemeClr w14:val="tx1"/>
            </w14:solidFill>
          </w14:textFill>
        </w:rPr>
        <w:t>simulated</w:t>
      </w:r>
      <w:r>
        <w:rPr>
          <w:color w:val="000000" w:themeColor="text1"/>
          <w:highlight w:val="none"/>
          <w14:textFill>
            <w14:solidFill>
              <w14:schemeClr w14:val="tx1"/>
            </w14:solidFill>
          </w14:textFill>
        </w:rPr>
        <w:t xml:space="preserve"> dataset, and the corresponding runtime was </w:t>
      </w:r>
      <w:r>
        <w:rPr>
          <w:rFonts w:hint="eastAsia"/>
          <w:color w:val="000000" w:themeColor="text1"/>
          <w:highlight w:val="none"/>
          <w14:textFill>
            <w14:solidFill>
              <w14:schemeClr w14:val="tx1"/>
            </w14:solidFill>
          </w14:textFill>
        </w:rPr>
        <w:t>got</w:t>
      </w:r>
      <w:r>
        <w:rPr>
          <w:color w:val="000000" w:themeColor="text1"/>
          <w:highlight w:val="none"/>
          <w14:textFill>
            <w14:solidFill>
              <w14:schemeClr w14:val="tx1"/>
            </w14:solidFill>
          </w14:textFill>
        </w:rPr>
        <w:t>. Under this comparison method, we obtained the runtime of both software packages theoretically (GeLSA theo, DDLSA, STLTA, and eLSA theo) and experimentally (GeLSA perm, MBBLSA, and eLSA perm). Each algorithm was run 5 times on the experimental dataset, and the mean runtime was calculated to obtain a sufficient and reliable amount of data for evaluating the performance of GeLSA and eLSA software.</w:t>
      </w:r>
    </w:p>
    <w:p>
      <w:pPr>
        <w:spacing w:line="360" w:lineRule="auto"/>
        <w:ind w:firstLine="420"/>
        <w:jc w:val="both"/>
        <w:rPr>
          <w:color w:val="000000" w:themeColor="text1"/>
          <w:highlight w:val="none"/>
          <w14:textFill>
            <w14:solidFill>
              <w14:schemeClr w14:val="tx1"/>
            </w14:solidFill>
          </w14:textFill>
        </w:rPr>
      </w:pPr>
      <w:r>
        <w:rPr>
          <w:color w:val="000000" w:themeColor="text1"/>
          <w:highlight w:val="none"/>
          <w:u w:val="single"/>
          <w14:textFill>
            <w14:solidFill>
              <w14:schemeClr w14:val="tx1"/>
            </w14:solidFill>
          </w14:textFill>
        </w:rPr>
        <w:t>Finally, based on the runtime of the above software, we plotted line graphs of the runtime to visually demonstrate the performance differences between the two software packages.</w:t>
      </w:r>
    </w:p>
    <w:p>
      <w:pPr>
        <w:spacing w:line="360" w:lineRule="auto"/>
        <w:ind w:firstLine="420"/>
        <w:jc w:val="both"/>
        <w:rPr>
          <w:color w:val="000000" w:themeColor="text1"/>
          <w:highlight w:val="none"/>
          <w:lang w:val="en-US" w:eastAsia="zh-CN"/>
          <w14:textFill>
            <w14:solidFill>
              <w14:schemeClr w14:val="tx1"/>
            </w14:solidFill>
          </w14:textFill>
        </w:rPr>
      </w:pPr>
      <w:r>
        <w:rPr>
          <w:color w:val="000000" w:themeColor="text1"/>
          <w:highlight w:val="none"/>
          <w:u w:val="single"/>
          <w14:textFill>
            <w14:solidFill>
              <w14:schemeClr w14:val="tx1"/>
            </w14:solidFill>
          </w14:textFill>
        </w:rPr>
        <w:t>We applied the GeLSA method to analyse the Daya Bay dataset.</w:t>
      </w:r>
      <w:r>
        <w:rPr>
          <w:color w:val="000000" w:themeColor="text1"/>
          <w:highlight w:val="none"/>
          <w14:textFill>
            <w14:solidFill>
              <w14:schemeClr w14:val="tx1"/>
            </w14:solidFill>
          </w14:textFill>
        </w:rPr>
        <w:t xml:space="preserve"> </w:t>
      </w:r>
      <w:r>
        <w:rPr>
          <w:rFonts w:hint="eastAsia"/>
          <w:color w:val="000000" w:themeColor="text1"/>
          <w:highlight w:val="none"/>
          <w14:textFill>
            <w14:solidFill>
              <w14:schemeClr w14:val="tx1"/>
            </w14:solidFill>
          </w14:textFill>
        </w:rPr>
        <w:t>W</w:t>
      </w:r>
      <w:r>
        <w:rPr>
          <w:color w:val="000000" w:themeColor="text1"/>
          <w:highlight w:val="none"/>
          <w14:textFill>
            <w14:solidFill>
              <w14:schemeClr w14:val="tx1"/>
            </w14:solidFill>
          </w14:textFill>
        </w:rPr>
        <w:t>e performed GeLSA calculations on this dataset and then plotted correlation networks based on it.The Daya Bay dataset consists of ASV (Amplicon Sequence Variants) abundance data sampled at high frequency over 72 hours. We selected 400 abundant ASVs from the Daya Bay dataset, with a minimum relative abundance of 1%, covering up to 97.0% of all ASVs. For the time series, we examined time-lagged correlations with delays of (0 hours, 6 hours, 12 hours, 18 hours, 24 hours, and 48 hours). P-value comparisons for local similarity analysis were conducted in supplementary Table</w:t>
      </w:r>
      <w:r>
        <w:rPr>
          <w:rFonts w:hint="eastAsia"/>
          <w:color w:val="000000" w:themeColor="text1"/>
          <w:highlight w:val="none"/>
          <w:lang w:val="en-US" w:eastAsia="zh-CN"/>
          <w14:textFill>
            <w14:solidFill>
              <w14:schemeClr w14:val="tx1"/>
            </w14:solidFill>
          </w14:textFill>
        </w:rPr>
        <w:t xml:space="preserve"> S1</w:t>
      </w:r>
      <w:r>
        <w:rPr>
          <w:color w:val="000000" w:themeColor="text1"/>
          <w:highlight w:val="none"/>
          <w14:textFill>
            <w14:solidFill>
              <w14:schemeClr w14:val="tx1"/>
            </w14:solidFill>
          </w14:textFill>
        </w:rPr>
        <w:t>.</w:t>
      </w:r>
    </w:p>
    <w:p>
      <w:pPr>
        <w:spacing w:line="360" w:lineRule="auto"/>
        <w:jc w:val="both"/>
        <w:rPr>
          <w:color w:val="000000" w:themeColor="text1"/>
          <w:highlight w:val="none"/>
          <w:lang w:eastAsia="zh-CN"/>
          <w14:textFill>
            <w14:solidFill>
              <w14:schemeClr w14:val="tx1"/>
            </w14:solidFill>
          </w14:textFill>
        </w:rPr>
      </w:pPr>
    </w:p>
    <w:p>
      <w:pPr>
        <w:spacing w:line="360" w:lineRule="auto"/>
        <w:jc w:val="both"/>
        <w:rPr>
          <w:b/>
          <w:color w:val="000000" w:themeColor="text1"/>
          <w:sz w:val="28"/>
          <w:szCs w:val="28"/>
          <w:highlight w:val="none"/>
          <w14:textFill>
            <w14:solidFill>
              <w14:schemeClr w14:val="tx1"/>
            </w14:solidFill>
          </w14:textFill>
        </w:rPr>
      </w:pPr>
      <w:r>
        <w:rPr>
          <w:b/>
          <w:color w:val="000000" w:themeColor="text1"/>
          <w:sz w:val="28"/>
          <w:szCs w:val="28"/>
          <w:highlight w:val="none"/>
          <w14:textFill>
            <w14:solidFill>
              <w14:schemeClr w14:val="tx1"/>
            </w14:solidFill>
          </w14:textFill>
        </w:rPr>
        <w:t>Results</w:t>
      </w:r>
    </w:p>
    <w:p>
      <w:pPr>
        <w:spacing w:line="360" w:lineRule="auto"/>
        <w:jc w:val="both"/>
        <w:rPr>
          <w:b/>
          <w:bCs/>
          <w:color w:val="000000" w:themeColor="text1"/>
          <w:highlight w:val="none"/>
          <w:lang w:val="en-US" w:eastAsia="zh-CN"/>
          <w14:textFill>
            <w14:solidFill>
              <w14:schemeClr w14:val="tx1"/>
            </w14:solidFill>
          </w14:textFill>
        </w:rPr>
      </w:pPr>
      <w:r>
        <w:rPr>
          <w:rFonts w:hint="eastAsia"/>
          <w:b/>
          <w:bCs/>
          <w:color w:val="000000" w:themeColor="text1"/>
          <w:highlight w:val="none"/>
          <w:lang w:eastAsia="zh-CN"/>
          <w14:textFill>
            <w14:solidFill>
              <w14:schemeClr w14:val="tx1"/>
            </w14:solidFill>
          </w14:textFill>
        </w:rPr>
        <w:t>P</w:t>
      </w:r>
      <w:r>
        <w:rPr>
          <w:b/>
          <w:bCs/>
          <w:color w:val="000000" w:themeColor="text1"/>
          <w:highlight w:val="none"/>
          <w14:textFill>
            <w14:solidFill>
              <w14:schemeClr w14:val="tx1"/>
            </w14:solidFill>
          </w14:textFill>
        </w:rPr>
        <w:t xml:space="preserve">erformance </w:t>
      </w:r>
      <w:r>
        <w:rPr>
          <w:rFonts w:hint="eastAsia"/>
          <w:b/>
          <w:bCs/>
          <w:color w:val="000000" w:themeColor="text1"/>
          <w:highlight w:val="none"/>
          <w:lang w:val="en-US" w:eastAsia="zh-CN"/>
          <w14:textFill>
            <w14:solidFill>
              <w14:schemeClr w14:val="tx1"/>
            </w14:solidFill>
          </w14:textFill>
        </w:rPr>
        <w:t xml:space="preserve">of </w:t>
      </w:r>
      <w:r>
        <w:rPr>
          <w:rFonts w:hint="eastAsia"/>
          <w:b/>
          <w:bCs/>
          <w:color w:val="000000" w:themeColor="text1"/>
          <w:highlight w:val="none"/>
          <w:lang w:eastAsia="zh-CN"/>
          <w14:textFill>
            <w14:solidFill>
              <w14:schemeClr w14:val="tx1"/>
            </w14:solidFill>
          </w14:textFill>
        </w:rPr>
        <w:t>C</w:t>
      </w:r>
      <w:r>
        <w:rPr>
          <w:b/>
          <w:bCs/>
          <w:color w:val="000000" w:themeColor="text1"/>
          <w:highlight w:val="none"/>
          <w14:textFill>
            <w14:solidFill>
              <w14:schemeClr w14:val="tx1"/>
            </w14:solidFill>
          </w14:textFill>
        </w:rPr>
        <w:t>omp</w:t>
      </w:r>
      <w:r>
        <w:rPr>
          <w:rFonts w:hint="eastAsia"/>
          <w:b/>
          <w:bCs/>
          <w:color w:val="000000" w:themeColor="text1"/>
          <w:highlight w:val="none"/>
          <w:lang w:val="en-US" w:eastAsia="zh-CN"/>
          <w14:textFill>
            <w14:solidFill>
              <w14:schemeClr w14:val="tx1"/>
            </w14:solidFill>
          </w14:textFill>
        </w:rPr>
        <w:t>utation Core</w:t>
      </w:r>
    </w:p>
    <w:p>
      <w:pPr>
        <w:spacing w:line="360" w:lineRule="auto"/>
        <w:jc w:val="both"/>
        <w:rPr>
          <w:b/>
          <w:bCs/>
          <w:color w:val="000000" w:themeColor="text1"/>
          <w:highlight w:val="none"/>
          <w:lang w:val="en-US" w:eastAsia="zh-CN"/>
          <w14:textFill>
            <w14:solidFill>
              <w14:schemeClr w14:val="tx1"/>
            </w14:solidFill>
          </w14:textFill>
        </w:rPr>
      </w:pPr>
      <w:r>
        <w:rPr>
          <w:color w:val="000000" w:themeColor="text1"/>
          <w:spacing w:val="8"/>
          <w:highlight w:val="none"/>
          <w:u w:val="single"/>
          <w:shd w:val="clear" w:color="auto" w:fill="FFFFFF"/>
          <w14:textFill>
            <w14:solidFill>
              <w14:schemeClr w14:val="tx1"/>
            </w14:solidFill>
          </w14:textFill>
        </w:rPr>
        <w:t xml:space="preserve">The effectiveness of the </w:t>
      </w:r>
      <w:r>
        <w:rPr>
          <w:color w:val="000000" w:themeColor="text1"/>
          <w:spacing w:val="8"/>
          <w:highlight w:val="none"/>
          <w:u w:val="single"/>
          <w:shd w:val="clear" w:color="auto" w:fill="FFFFFF"/>
          <w:lang w:val="en-US" w:eastAsia="zh-CN"/>
          <w14:textFill>
            <w14:solidFill>
              <w14:schemeClr w14:val="tx1"/>
            </w14:solidFill>
          </w14:textFill>
        </w:rPr>
        <w:t>new designed algorithm are</w:t>
      </w:r>
      <w:r>
        <w:rPr>
          <w:color w:val="000000" w:themeColor="text1"/>
          <w:spacing w:val="8"/>
          <w:highlight w:val="none"/>
          <w:u w:val="single"/>
          <w:shd w:val="clear" w:color="auto" w:fill="FFFFFF"/>
          <w14:textFill>
            <w14:solidFill>
              <w14:schemeClr w14:val="tx1"/>
            </w14:solidFill>
          </w14:textFill>
        </w:rPr>
        <w:t xml:space="preserve"> clearly demonstrated through the comparison of runtime graphs</w:t>
      </w:r>
      <w:r>
        <w:rPr>
          <w:color w:val="000000" w:themeColor="text1"/>
          <w:highlight w:val="none"/>
          <w:u w:val="single"/>
          <w:lang w:eastAsia="zh-CN"/>
          <w14:textFill>
            <w14:solidFill>
              <w14:schemeClr w14:val="tx1"/>
            </w14:solidFill>
          </w14:textFill>
        </w:rPr>
        <w:t>(Fig.</w:t>
      </w:r>
      <w:r>
        <w:rPr>
          <w:color w:val="000000" w:themeColor="text1"/>
          <w:highlight w:val="none"/>
          <w:u w:val="single"/>
          <w:lang w:val="en-US" w:eastAsia="zh-CN"/>
          <w14:textFill>
            <w14:solidFill>
              <w14:schemeClr w14:val="tx1"/>
            </w14:solidFill>
          </w14:textFill>
        </w:rPr>
        <w:t>2</w:t>
      </w:r>
      <w:r>
        <w:rPr>
          <w:color w:val="000000" w:themeColor="text1"/>
          <w:highlight w:val="none"/>
          <w:u w:val="single"/>
          <w:lang w:eastAsia="zh-CN"/>
          <w14:textFill>
            <w14:solidFill>
              <w14:schemeClr w14:val="tx1"/>
            </w14:solidFill>
          </w14:textFill>
        </w:rPr>
        <w:t>)</w:t>
      </w:r>
      <w:r>
        <w:rPr>
          <w:color w:val="000000" w:themeColor="text1"/>
          <w:spacing w:val="8"/>
          <w:highlight w:val="none"/>
          <w:u w:val="single"/>
          <w:shd w:val="clear" w:color="auto" w:fill="FFFFFF"/>
          <w14:textFill>
            <w14:solidFill>
              <w14:schemeClr w14:val="tx1"/>
            </w14:solidFill>
          </w14:textFill>
        </w:rPr>
        <w:t>.</w:t>
      </w:r>
      <w:r>
        <w:rPr>
          <w:color w:val="000000" w:themeColor="text1"/>
          <w:highlight w:val="none"/>
          <w:u w:val="single"/>
          <w:lang w:val="en-US" w:eastAsia="zh-CN"/>
          <w14:textFill>
            <w14:solidFill>
              <w14:schemeClr w14:val="tx1"/>
            </w14:solidFill>
          </w14:textFill>
        </w:rPr>
        <w:t>T</w:t>
      </w:r>
      <w:r>
        <w:rPr>
          <w:color w:val="000000" w:themeColor="text1"/>
          <w:highlight w:val="none"/>
          <w:u w:val="single"/>
          <w14:textFill>
            <w14:solidFill>
              <w14:schemeClr w14:val="tx1"/>
            </w14:solidFill>
          </w14:textFill>
        </w:rPr>
        <w:t>he new designed algorithm achieve</w:t>
      </w:r>
      <w:r>
        <w:rPr>
          <w:color w:val="000000" w:themeColor="text1"/>
          <w:highlight w:val="none"/>
          <w:u w:val="single"/>
          <w:lang w:val="en-US" w:eastAsia="zh-CN"/>
          <w14:textFill>
            <w14:solidFill>
              <w14:schemeClr w14:val="tx1"/>
            </w14:solidFill>
          </w14:textFill>
        </w:rPr>
        <w:t>d</w:t>
      </w:r>
      <w:r>
        <w:rPr>
          <w:color w:val="000000" w:themeColor="text1"/>
          <w:highlight w:val="none"/>
          <w:u w:val="single"/>
          <w14:textFill>
            <w14:solidFill>
              <w14:schemeClr w14:val="tx1"/>
            </w14:solidFill>
          </w14:textFill>
        </w:rPr>
        <w:t xml:space="preserve"> better performance both on a single CPU core and on a GPU.</w:t>
      </w:r>
    </w:p>
    <w:p>
      <w:pPr>
        <w:spacing w:line="360" w:lineRule="auto"/>
        <w:ind w:firstLine="420"/>
        <w:jc w:val="both"/>
        <w:rPr>
          <w:color w:val="000000" w:themeColor="text1"/>
          <w:highlight w:val="none"/>
          <w14:textFill>
            <w14:solidFill>
              <w14:schemeClr w14:val="tx1"/>
            </w14:solidFill>
          </w14:textFill>
        </w:rPr>
      </w:pPr>
      <w:r>
        <w:rPr>
          <w:color w:val="000000" w:themeColor="text1"/>
          <w:highlight w:val="none"/>
          <w:u w:val="single"/>
          <w14:textFill>
            <w14:solidFill>
              <w14:schemeClr w14:val="tx1"/>
            </w14:solidFill>
          </w14:textFill>
        </w:rPr>
        <w:t xml:space="preserve">On </w:t>
      </w:r>
      <w:r>
        <w:rPr>
          <w:rFonts w:hint="eastAsia"/>
          <w:color w:val="000000" w:themeColor="text1"/>
          <w:highlight w:val="none"/>
          <w:u w:val="single"/>
          <w:lang w:val="en-US" w:eastAsia="zh-CN"/>
          <w14:textFill>
            <w14:solidFill>
              <w14:schemeClr w14:val="tx1"/>
            </w14:solidFill>
          </w14:textFill>
        </w:rPr>
        <w:t xml:space="preserve">the </w:t>
      </w:r>
      <w:r>
        <w:rPr>
          <w:color w:val="000000" w:themeColor="text1"/>
          <w:highlight w:val="none"/>
          <w:u w:val="single"/>
          <w14:textFill>
            <w14:solidFill>
              <w14:schemeClr w14:val="tx1"/>
            </w14:solidFill>
          </w14:textFill>
        </w:rPr>
        <w:t xml:space="preserve">one hand,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2 A</w:t>
      </w:r>
      <w:r>
        <w:rPr>
          <w:rFonts w:hint="eastAsia"/>
          <w:color w:val="000000" w:themeColor="text1"/>
          <w:highlight w:val="none"/>
          <w:u w:val="single"/>
          <w:lang w:eastAsia="zh-CN"/>
          <w14:textFill>
            <w14:solidFill>
              <w14:schemeClr w14:val="tx1"/>
            </w14:solidFill>
          </w14:textFill>
        </w:rPr>
        <w:t>)</w:t>
      </w:r>
      <w:r>
        <w:rPr>
          <w:color w:val="000000" w:themeColor="text1"/>
          <w:highlight w:val="none"/>
          <w:u w:val="single"/>
          <w14:textFill>
            <w14:solidFill>
              <w14:schemeClr w14:val="tx1"/>
            </w14:solidFill>
          </w14:textFill>
        </w:rPr>
        <w:t>, we compared the computational performance of the new LSA algorithm and the traditional LSA on a single CPU core.</w:t>
      </w:r>
      <w:r>
        <w:rPr>
          <w:color w:val="000000" w:themeColor="text1"/>
          <w:highlight w:val="none"/>
          <w14:textFill>
            <w14:solidFill>
              <w14:schemeClr w14:val="tx1"/>
            </w14:solidFill>
          </w14:textFill>
        </w:rPr>
        <w:t xml:space="preserve"> The experiments show that the new LSA computing core has improved performance compared to the traditional LSA computing core. For example, when m = 1000, new LSA = 6775000s, LSA = 10023300s, the runtime ratio = 1.47;</w:t>
      </w:r>
      <w:r>
        <w:rPr>
          <w:rFonts w:hint="eastAsia"/>
          <w:color w:val="000000" w:themeColor="text1"/>
          <w:highlight w:val="none"/>
          <w:lang w:eastAsia="zh-CN"/>
          <w14:textFill>
            <w14:solidFill>
              <w14:schemeClr w14:val="tx1"/>
            </w14:solidFill>
          </w14:textFill>
        </w:rPr>
        <w:t xml:space="preserve"> </w:t>
      </w:r>
      <w:r>
        <w:rPr>
          <w:color w:val="000000" w:themeColor="text1"/>
          <w:highlight w:val="none"/>
          <w14:textFill>
            <w14:solidFill>
              <w14:schemeClr w14:val="tx1"/>
            </w14:solidFill>
          </w14:textFill>
        </w:rPr>
        <w:t>when m = 5000, new LSA = 171716081s, LSA = 253681000s, the runtime ratio = 1.48;</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14:textFill>
            <w14:solidFill>
              <w14:schemeClr w14:val="tx1"/>
            </w14:solidFill>
          </w14:textFill>
        </w:rPr>
        <w:t>and</w:t>
      </w:r>
      <w:r>
        <w:rPr>
          <w:color w:val="000000" w:themeColor="text1"/>
          <w:highlight w:val="none"/>
          <w14:textFill>
            <w14:solidFill>
              <w14:schemeClr w14:val="tx1"/>
            </w14:solidFill>
          </w14:textFill>
        </w:rPr>
        <w:t xml:space="preserve"> when m = 10000, new LSA = 693567567s, LSA = 1026480000s, the runtime ratio = 1.48.</w:t>
      </w:r>
    </w:p>
    <w:p>
      <w:pPr>
        <w:spacing w:line="360" w:lineRule="auto"/>
        <w:ind w:firstLine="420"/>
        <w:jc w:val="both"/>
        <w:rPr>
          <w:color w:val="000000" w:themeColor="text1"/>
          <w:highlight w:val="none"/>
          <w:lang w:eastAsia="zh-CN"/>
          <w14:textFill>
            <w14:solidFill>
              <w14:schemeClr w14:val="tx1"/>
            </w14:solidFill>
          </w14:textFill>
        </w:rPr>
      </w:pPr>
      <w:r>
        <w:rPr>
          <w:color w:val="000000" w:themeColor="text1"/>
          <w:highlight w:val="none"/>
          <w:u w:val="single"/>
          <w14:textFill>
            <w14:solidFill>
              <w14:schemeClr w14:val="tx1"/>
            </w14:solidFill>
          </w14:textFill>
        </w:rPr>
        <w:t>On the other hand,</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2</w:t>
      </w:r>
      <w:r>
        <w:rPr>
          <w:rFonts w:hint="eastAsia"/>
          <w:color w:val="000000" w:themeColor="text1"/>
          <w:highlight w:val="none"/>
          <w:u w:val="single"/>
          <w:lang w:eastAsia="zh-CN"/>
          <w14:textFill>
            <w14:solidFill>
              <w14:schemeClr w14:val="tx1"/>
            </w14:solidFill>
          </w14:textFill>
        </w:rPr>
        <w:t xml:space="preserve"> B)</w:t>
      </w:r>
      <w:r>
        <w:rPr>
          <w:color w:val="000000" w:themeColor="text1"/>
          <w:highlight w:val="none"/>
          <w:u w:val="single"/>
          <w14:textFill>
            <w14:solidFill>
              <w14:schemeClr w14:val="tx1"/>
            </w14:solidFill>
          </w14:textFill>
        </w:rPr>
        <w:t>, we compared the computational performance of the traditional LSA with the GeLSA computing core.</w:t>
      </w:r>
      <w:r>
        <w:rPr>
          <w:color w:val="000000" w:themeColor="text1"/>
          <w:highlight w:val="none"/>
          <w14:textFill>
            <w14:solidFill>
              <w14:schemeClr w14:val="tx1"/>
            </w14:solidFill>
          </w14:textFill>
        </w:rPr>
        <w:t xml:space="preserve"> Theoretically, the GeLSA algorithm has a significant improvement in time complexity compared to the LSA algorithm. The time complexity of GeLSA is O(T), while the time complexity of LSA is O(t*m^2), where T is the time complexity of new LSA,</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14:textFill>
            <w14:solidFill>
              <w14:schemeClr w14:val="tx1"/>
            </w14:solidFill>
          </w14:textFill>
        </w:rPr>
        <w:t xml:space="preserve">and </w:t>
      </w:r>
      <w:r>
        <w:rPr>
          <w:color w:val="000000" w:themeColor="text1"/>
          <w:highlight w:val="none"/>
          <w14:textFill>
            <w14:solidFill>
              <w14:schemeClr w14:val="tx1"/>
            </w14:solidFill>
          </w14:textFill>
        </w:rPr>
        <w:t>t is the time complexity of LSA, m is the number of time series. Meanwhile, the experiments show that the GeLSA computing core has improved performance compared to the traditional LSA computing core. For example, when m = 1000, GeLSA = 69606.25s, LSA = 10023300s, the runtime ratio = 144; when m = 5000, GeLSA = 1761673.61s, LSA = 253681000s, the runtime ratio = 143; when m = 10000, GeLSA = 7128333s, LSA = 1026480000s, the runtime ratio = 144.145.</w:t>
      </w:r>
    </w:p>
    <w:p>
      <w:pPr>
        <w:spacing w:line="360" w:lineRule="auto"/>
        <w:jc w:val="both"/>
        <w:rPr>
          <w:b/>
          <w:color w:val="000000" w:themeColor="text1"/>
          <w:sz w:val="28"/>
          <w:szCs w:val="28"/>
          <w:highlight w:val="none"/>
          <w14:textFill>
            <w14:solidFill>
              <w14:schemeClr w14:val="tx1"/>
            </w14:solidFill>
          </w14:textFill>
        </w:rPr>
      </w:pPr>
    </w:p>
    <w:p>
      <w:pPr>
        <w:spacing w:line="360" w:lineRule="auto"/>
        <w:jc w:val="both"/>
        <w:rPr>
          <w:b/>
          <w:bCs/>
          <w:color w:val="000000" w:themeColor="text1"/>
          <w:highlight w:val="none"/>
          <w:lang w:val="en-US" w:eastAsia="zh-CN"/>
          <w14:textFill>
            <w14:solidFill>
              <w14:schemeClr w14:val="tx1"/>
            </w14:solidFill>
          </w14:textFill>
        </w:rPr>
      </w:pPr>
      <w:r>
        <w:rPr>
          <w:rFonts w:hint="eastAsia"/>
          <w:b/>
          <w:bCs/>
          <w:color w:val="000000" w:themeColor="text1"/>
          <w:highlight w:val="none"/>
          <w:lang w:eastAsia="zh-CN"/>
          <w14:textFill>
            <w14:solidFill>
              <w14:schemeClr w14:val="tx1"/>
            </w14:solidFill>
          </w14:textFill>
        </w:rPr>
        <w:t>P</w:t>
      </w:r>
      <w:r>
        <w:rPr>
          <w:b/>
          <w:bCs/>
          <w:color w:val="000000" w:themeColor="text1"/>
          <w:highlight w:val="none"/>
          <w14:textFill>
            <w14:solidFill>
              <w14:schemeClr w14:val="tx1"/>
            </w14:solidFill>
          </w14:textFill>
        </w:rPr>
        <w:t xml:space="preserve">erformance </w:t>
      </w:r>
      <w:r>
        <w:rPr>
          <w:rFonts w:hint="eastAsia"/>
          <w:b/>
          <w:bCs/>
          <w:color w:val="000000" w:themeColor="text1"/>
          <w:highlight w:val="none"/>
          <w:lang w:eastAsia="zh-CN"/>
          <w14:textFill>
            <w14:solidFill>
              <w14:schemeClr w14:val="tx1"/>
            </w14:solidFill>
          </w14:textFill>
        </w:rPr>
        <w:t>C</w:t>
      </w:r>
      <w:r>
        <w:rPr>
          <w:b/>
          <w:bCs/>
          <w:color w:val="000000" w:themeColor="text1"/>
          <w:highlight w:val="none"/>
          <w14:textFill>
            <w14:solidFill>
              <w14:schemeClr w14:val="tx1"/>
            </w14:solidFill>
          </w14:textFill>
        </w:rPr>
        <w:t>omparation</w:t>
      </w:r>
      <w:r>
        <w:rPr>
          <w:rFonts w:hint="eastAsia"/>
          <w:b/>
          <w:bCs/>
          <w:color w:val="000000" w:themeColor="text1"/>
          <w:highlight w:val="none"/>
          <w:lang w:val="en-US" w:eastAsia="zh-CN"/>
          <w14:textFill>
            <w14:solidFill>
              <w14:schemeClr w14:val="tx1"/>
            </w14:solidFill>
          </w14:textFill>
        </w:rPr>
        <w:t xml:space="preserve"> of Softwares</w:t>
      </w:r>
    </w:p>
    <w:p>
      <w:pPr>
        <w:spacing w:line="360" w:lineRule="auto"/>
        <w:jc w:val="both"/>
        <w:rPr>
          <w:color w:val="000000" w:themeColor="text1"/>
          <w:highlight w:val="none"/>
          <w:u w:val="single"/>
          <w14:textFill>
            <w14:solidFill>
              <w14:schemeClr w14:val="tx1"/>
            </w14:solidFill>
          </w14:textFill>
        </w:rPr>
      </w:pPr>
      <w:r>
        <w:rPr>
          <w:color w:val="000000" w:themeColor="text1"/>
          <w:highlight w:val="none"/>
          <w:u w:val="single"/>
          <w14:textFill>
            <w14:solidFill>
              <w14:schemeClr w14:val="tx1"/>
            </w14:solidFill>
          </w14:textFill>
        </w:rPr>
        <w:t>Overall, it can be clearly seen that each algorithm in GeLSA (MBBLSA, perm, DDLSA</w:t>
      </w:r>
      <w:r>
        <w:rPr>
          <w:rFonts w:hint="eastAsia"/>
          <w:color w:val="000000" w:themeColor="text1"/>
          <w:highlight w:val="none"/>
          <w:u w:val="single"/>
          <w:lang w:eastAsia="zh-CN"/>
          <w14:textFill>
            <w14:solidFill>
              <w14:schemeClr w14:val="tx1"/>
            </w14:solidFill>
          </w14:textFill>
        </w:rPr>
        <w:t xml:space="preserve"> and </w:t>
      </w:r>
      <w:r>
        <w:rPr>
          <w:color w:val="000000" w:themeColor="text1"/>
          <w:highlight w:val="none"/>
          <w:u w:val="single"/>
          <w14:textFill>
            <w14:solidFill>
              <w14:schemeClr w14:val="tx1"/>
            </w14:solidFill>
          </w14:textFill>
        </w:rPr>
        <w:t>STLTA) exhibits significantly improved efficiency compared to eLSA.</w:t>
      </w:r>
    </w:p>
    <w:p>
      <w:pPr>
        <w:spacing w:line="360" w:lineRule="auto"/>
        <w:ind w:firstLine="420"/>
        <w:jc w:val="both"/>
        <w:rPr>
          <w:color w:val="000000" w:themeColor="text1"/>
          <w:highlight w:val="none"/>
          <w14:textFill>
            <w14:solidFill>
              <w14:schemeClr w14:val="tx1"/>
            </w14:solidFill>
          </w14:textFill>
        </w:rPr>
      </w:pPr>
      <w:r>
        <w:rPr>
          <w:rFonts w:hint="eastAsia"/>
          <w:color w:val="000000" w:themeColor="text1"/>
          <w:highlight w:val="none"/>
          <w:u w:val="single"/>
          <w14:textFill>
            <w14:solidFill>
              <w14:schemeClr w14:val="tx1"/>
            </w14:solidFill>
          </w14:textFill>
        </w:rPr>
        <w:t>I</w:t>
      </w:r>
      <w:r>
        <w:rPr>
          <w:color w:val="000000" w:themeColor="text1"/>
          <w:highlight w:val="none"/>
          <w:u w:val="single"/>
          <w14:textFill>
            <w14:solidFill>
              <w14:schemeClr w14:val="tx1"/>
            </w14:solidFill>
          </w14:textFill>
        </w:rPr>
        <w:t xml:space="preserve">t is evident that the parallel algorithms, </w:t>
      </w:r>
      <w:r>
        <w:rPr>
          <w:rFonts w:hint="eastAsia"/>
          <w:color w:val="000000" w:themeColor="text1"/>
          <w:highlight w:val="none"/>
          <w:u w:val="single"/>
          <w14:textFill>
            <w14:solidFill>
              <w14:schemeClr w14:val="tx1"/>
            </w14:solidFill>
          </w14:textFill>
        </w:rPr>
        <w:t>which</w:t>
      </w:r>
      <w:r>
        <w:rPr>
          <w:color w:val="000000" w:themeColor="text1"/>
          <w:highlight w:val="none"/>
          <w:u w:val="single"/>
          <w14:textFill>
            <w14:solidFill>
              <w14:schemeClr w14:val="tx1"/>
            </w14:solidFill>
          </w14:textFill>
        </w:rPr>
        <w:t xml:space="preserve"> designed based on theoretical formulas, can fully utilize the hardware resources of the computer, resulting in a considerable improvement in runtime efficiency of GeLSA relative to eLSA</w:t>
      </w:r>
      <w:r>
        <w:rPr>
          <w:rFonts w:hint="eastAsia"/>
          <w:color w:val="000000" w:themeColor="text1"/>
          <w:highlight w:val="none"/>
          <w:u w:val="single"/>
          <w14:textFill>
            <w14:solidFill>
              <w14:schemeClr w14:val="tx1"/>
            </w14:solidFill>
          </w14:textFill>
        </w:rPr>
        <w:t xml:space="preserve">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3</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A1</w:t>
      </w:r>
      <w:r>
        <w:rPr>
          <w:rFonts w:hint="eastAsia"/>
          <w:color w:val="000000" w:themeColor="text1"/>
          <w:highlight w:val="none"/>
          <w:u w:val="single"/>
          <w:lang w:eastAsia="zh-CN"/>
          <w14:textFill>
            <w14:solidFill>
              <w14:schemeClr w14:val="tx1"/>
            </w14:solidFill>
          </w14:textFill>
        </w:rPr>
        <w:t>)</w:t>
      </w:r>
      <w:r>
        <w:rPr>
          <w:color w:val="000000" w:themeColor="text1"/>
          <w:highlight w:val="none"/>
          <w:u w:val="single"/>
          <w14:textFill>
            <w14:solidFill>
              <w14:schemeClr w14:val="tx1"/>
            </w14:solidFill>
          </w14:textFill>
        </w:rPr>
        <w:t>.</w:t>
      </w:r>
      <w:r>
        <w:rPr>
          <w:color w:val="000000" w:themeColor="text1"/>
          <w:highlight w:val="none"/>
          <w14:textFill>
            <w14:solidFill>
              <w14:schemeClr w14:val="tx1"/>
            </w14:solidFill>
          </w14:textFill>
        </w:rPr>
        <w:t xml:space="preserve"> For theoretical calculations, there is a substantial reduction in runtime compared to eLSA theo</w:t>
      </w:r>
      <w:r>
        <w:rPr>
          <w:rFonts w:hint="eastAsia"/>
          <w:color w:val="000000" w:themeColor="text1"/>
          <w:highlight w:val="none"/>
          <w:lang w:val="en-US" w:eastAsia="zh-CN"/>
          <w14:textFill>
            <w14:solidFill>
              <w14:schemeClr w14:val="tx1"/>
            </w14:solidFill>
          </w14:textFill>
        </w:rPr>
        <w:t xml:space="preserve"> in the same dataset</w:t>
      </w:r>
      <w:r>
        <w:rPr>
          <w:color w:val="000000" w:themeColor="text1"/>
          <w:highlight w:val="none"/>
          <w14:textFill>
            <w14:solidFill>
              <w14:schemeClr w14:val="tx1"/>
            </w14:solidFill>
          </w14:textFill>
        </w:rPr>
        <w:t xml:space="preserve">. For example, when m=100, GeLSA theo=13.37s, GeLSA DDLSA=15.54s, while eLSA theo=188.49s, indicating a speedup of 14.09 times. Similarly, conclusive results can be derived from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3</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A2</w:t>
      </w:r>
      <w:r>
        <w:rPr>
          <w:rFonts w:hint="eastAsia"/>
          <w:color w:val="000000" w:themeColor="text1"/>
          <w:highlight w:val="none"/>
          <w:u w:val="single"/>
          <w:lang w:eastAsia="zh-CN"/>
          <w14:textFill>
            <w14:solidFill>
              <w14:schemeClr w14:val="tx1"/>
            </w14:solidFill>
          </w14:textFill>
        </w:rPr>
        <w:t>)</w:t>
      </w:r>
      <w:r>
        <w:rPr>
          <w:color w:val="000000" w:themeColor="text1"/>
          <w:highlight w:val="none"/>
          <w14:textFill>
            <w14:solidFill>
              <w14:schemeClr w14:val="tx1"/>
            </w14:solidFill>
          </w14:textFill>
        </w:rPr>
        <w:t xml:space="preserve"> regarding the LTA theoretical algorithm.</w:t>
      </w:r>
    </w:p>
    <w:p>
      <w:pPr>
        <w:spacing w:line="360" w:lineRule="auto"/>
        <w:ind w:firstLine="420"/>
        <w:jc w:val="both"/>
        <w:rPr>
          <w:b/>
          <w:bCs/>
          <w:color w:val="000000" w:themeColor="text1"/>
          <w:highlight w:val="none"/>
          <w:lang w:eastAsia="zh-CN"/>
          <w14:textFill>
            <w14:solidFill>
              <w14:schemeClr w14:val="tx1"/>
            </w14:solidFill>
          </w14:textFill>
        </w:rPr>
      </w:pPr>
      <w:r>
        <w:rPr>
          <w:rFonts w:hint="eastAsia"/>
          <w:color w:val="000000" w:themeColor="text1"/>
          <w:highlight w:val="none"/>
          <w:u w:val="single"/>
          <w:lang w:val="en-US" w:eastAsia="zh-CN"/>
          <w14:textFill>
            <w14:solidFill>
              <w14:schemeClr w14:val="tx1"/>
            </w14:solidFill>
          </w14:textFill>
        </w:rPr>
        <w:t>F</w:t>
      </w:r>
      <w:r>
        <w:rPr>
          <w:color w:val="000000" w:themeColor="text1"/>
          <w:highlight w:val="none"/>
          <w:u w:val="single"/>
          <w14:textFill>
            <w14:solidFill>
              <w14:schemeClr w14:val="tx1"/>
            </w14:solidFill>
          </w14:textFill>
        </w:rPr>
        <w:t>or permutation-based experimental computations, GeLSA also exhibits significantly improved runtime efficiency compared to eLSA</w:t>
      </w:r>
      <w:r>
        <w:rPr>
          <w:rFonts w:hint="eastAsia"/>
          <w:color w:val="000000" w:themeColor="text1"/>
          <w:highlight w:val="none"/>
          <w:u w:val="single"/>
          <w:lang w:val="en-US" w:eastAsia="zh-CN"/>
          <w14:textFill>
            <w14:solidFill>
              <w14:schemeClr w14:val="tx1"/>
            </w14:solidFill>
          </w14:textFill>
        </w:rPr>
        <w:t xml:space="preserve">, </w:t>
      </w:r>
      <w:r>
        <w:rPr>
          <w:rFonts w:hint="eastAsia"/>
          <w:color w:val="000000" w:themeColor="text1"/>
          <w:highlight w:val="none"/>
          <w:u w:val="single"/>
          <w:lang w:eastAsia="zh-CN"/>
          <w14:textFill>
            <w14:solidFill>
              <w14:schemeClr w14:val="tx1"/>
            </w14:solidFill>
          </w14:textFill>
        </w:rPr>
        <w:t>(Fig.3 B1)</w:t>
      </w:r>
      <w:r>
        <w:rPr>
          <w:color w:val="000000" w:themeColor="text1"/>
          <w:highlight w:val="none"/>
          <w:u w:val="single"/>
          <w14:textFill>
            <w14:solidFill>
              <w14:schemeClr w14:val="tx1"/>
            </w14:solidFill>
          </w14:textFill>
        </w:rPr>
        <w:t xml:space="preserve">. </w:t>
      </w:r>
      <w:r>
        <w:rPr>
          <w:color w:val="000000" w:themeColor="text1"/>
          <w:highlight w:val="none"/>
          <w14:textFill>
            <w14:solidFill>
              <w14:schemeClr w14:val="tx1"/>
            </w14:solidFill>
          </w14:textFill>
        </w:rPr>
        <w:t>Th</w:t>
      </w:r>
      <w:r>
        <w:rPr>
          <w:rFonts w:hint="eastAsia"/>
          <w:color w:val="000000" w:themeColor="text1"/>
          <w:highlight w:val="none"/>
          <w14:textFill>
            <w14:solidFill>
              <w14:schemeClr w14:val="tx1"/>
            </w14:solidFill>
          </w14:textFill>
        </w:rPr>
        <w:t>e</w:t>
      </w:r>
      <w:r>
        <w:rPr>
          <w:color w:val="000000" w:themeColor="text1"/>
          <w:highlight w:val="none"/>
          <w14:textFill>
            <w14:solidFill>
              <w14:schemeClr w14:val="tx1"/>
            </w14:solidFill>
          </w14:textFill>
        </w:rPr>
        <w:t xml:space="preserve"> computational performance improvement is especially valuable for analyses where theoretical calculations (n&lt;20) are not feasible. Both for autocorrelated time series data (GeLSA MBBLSA) independent and identically distributed time series data (GeLSA perm), there is a substantial reduction in runtime compared to eLSA perm under similar computational loads. For example, when m=10, GeLSA perm=51.67s, GeLSA MBBLSA=125.33s, while eLSA perm=704.16s, indicating a speedup of 13.89 times. Similar conclusions can be drawn from </w:t>
      </w:r>
      <w:r>
        <w:rPr>
          <w:rFonts w:hint="eastAsia"/>
          <w:color w:val="000000" w:themeColor="text1"/>
          <w:highlight w:val="none"/>
          <w:lang w:eastAsia="zh-CN"/>
          <w14:textFill>
            <w14:solidFill>
              <w14:schemeClr w14:val="tx1"/>
            </w14:solidFill>
          </w14:textFill>
        </w:rPr>
        <w:t>(Fig.</w:t>
      </w:r>
      <w:r>
        <w:rPr>
          <w:rFonts w:hint="eastAsia"/>
          <w:color w:val="000000" w:themeColor="text1"/>
          <w:highlight w:val="none"/>
          <w:lang w:val="en-US" w:eastAsia="zh-CN"/>
          <w14:textFill>
            <w14:solidFill>
              <w14:schemeClr w14:val="tx1"/>
            </w14:solidFill>
          </w14:textFill>
        </w:rPr>
        <w:t>3</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lang w:val="en-US" w:eastAsia="zh-CN"/>
          <w14:textFill>
            <w14:solidFill>
              <w14:schemeClr w14:val="tx1"/>
            </w14:solidFill>
          </w14:textFill>
        </w:rPr>
        <w:t>B2</w:t>
      </w:r>
      <w:r>
        <w:rPr>
          <w:rFonts w:hint="eastAsia"/>
          <w:color w:val="000000" w:themeColor="text1"/>
          <w:highlight w:val="none"/>
          <w:lang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 xml:space="preserve"> </w:t>
      </w:r>
      <w:r>
        <w:rPr>
          <w:color w:val="000000" w:themeColor="text1"/>
          <w:highlight w:val="none"/>
          <w14:textFill>
            <w14:solidFill>
              <w14:schemeClr w14:val="tx1"/>
            </w14:solidFill>
          </w14:textFill>
        </w:rPr>
        <w:t>regarding the LTA permutation algorithm.</w:t>
      </w:r>
    </w:p>
    <w:p>
      <w:pPr>
        <w:spacing w:line="360" w:lineRule="auto"/>
        <w:ind w:firstLine="420"/>
        <w:jc w:val="both"/>
        <w:rPr>
          <w:b/>
          <w:bCs/>
          <w:color w:val="000000" w:themeColor="text1"/>
          <w:highlight w:val="none"/>
          <w:lang w:eastAsia="zh-CN"/>
          <w14:textFill>
            <w14:solidFill>
              <w14:schemeClr w14:val="tx1"/>
            </w14:solidFill>
          </w14:textFill>
        </w:rPr>
      </w:pPr>
      <w:r>
        <w:rPr>
          <w:rFonts w:hint="eastAsia"/>
          <w:color w:val="000000" w:themeColor="text1"/>
          <w:highlight w:val="none"/>
          <w:u w:val="single"/>
          <w14:textFill>
            <w14:solidFill>
              <w14:schemeClr w14:val="tx1"/>
            </w14:solidFill>
          </w14:textFill>
        </w:rPr>
        <w:t>A</w:t>
      </w:r>
      <w:r>
        <w:rPr>
          <w:color w:val="000000" w:themeColor="text1"/>
          <w:highlight w:val="none"/>
          <w:u w:val="single"/>
          <w14:textFill>
            <w14:solidFill>
              <w14:schemeClr w14:val="tx1"/>
            </w14:solidFill>
          </w14:textFill>
        </w:rPr>
        <w:t>lthough only the length of the time series data is varied</w:t>
      </w:r>
      <w:r>
        <w:rPr>
          <w:rFonts w:hint="eastAsia"/>
          <w:color w:val="000000" w:themeColor="text1"/>
          <w:highlight w:val="none"/>
          <w:u w:val="single"/>
          <w14:textFill>
            <w14:solidFill>
              <w14:schemeClr w14:val="tx1"/>
            </w14:solidFill>
          </w14:textFill>
        </w:rPr>
        <w:t>, i</w:t>
      </w:r>
      <w:r>
        <w:rPr>
          <w:color w:val="000000" w:themeColor="text1"/>
          <w:highlight w:val="none"/>
          <w:u w:val="single"/>
          <w14:textFill>
            <w14:solidFill>
              <w14:schemeClr w14:val="tx1"/>
            </w14:solidFill>
          </w14:textFill>
        </w:rPr>
        <w:t xml:space="preserve">n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3</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C1</w:t>
      </w:r>
      <w:r>
        <w:rPr>
          <w:rFonts w:hint="eastAsia"/>
          <w:color w:val="000000" w:themeColor="text1"/>
          <w:highlight w:val="none"/>
          <w:u w:val="single"/>
          <w:lang w:eastAsia="zh-CN"/>
          <w14:textFill>
            <w14:solidFill>
              <w14:schemeClr w14:val="tx1"/>
            </w14:solidFill>
          </w14:textFill>
        </w:rPr>
        <w:t>)</w:t>
      </w:r>
      <w:r>
        <w:rPr>
          <w:rFonts w:hint="eastAsia"/>
          <w:color w:val="000000" w:themeColor="text1"/>
          <w:highlight w:val="none"/>
          <w:u w:val="single"/>
          <w14:textFill>
            <w14:solidFill>
              <w14:schemeClr w14:val="tx1"/>
            </w14:solidFill>
          </w14:textFill>
        </w:rPr>
        <w:t>,</w:t>
      </w:r>
      <w:r>
        <w:rPr>
          <w:color w:val="000000" w:themeColor="text1"/>
          <w:highlight w:val="none"/>
          <w:u w:val="single"/>
          <w14:textFill>
            <w14:solidFill>
              <w14:schemeClr w14:val="tx1"/>
            </w14:solidFill>
          </w14:textFill>
        </w:rPr>
        <w:t xml:space="preserve"> it can be observed that GeLSA significantly outperforms eLSA in theoretical computations, similar to the findings in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3</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A1</w:t>
      </w:r>
      <w:r>
        <w:rPr>
          <w:rFonts w:hint="eastAsia"/>
          <w:color w:val="000000" w:themeColor="text1"/>
          <w:highlight w:val="none"/>
          <w:u w:val="single"/>
          <w:lang w:eastAsia="zh-CN"/>
          <w14:textFill>
            <w14:solidFill>
              <w14:schemeClr w14:val="tx1"/>
            </w14:solidFill>
          </w14:textFill>
        </w:rPr>
        <w:t>)</w:t>
      </w:r>
      <w:r>
        <w:rPr>
          <w:color w:val="000000" w:themeColor="text1"/>
          <w:highlight w:val="none"/>
          <w:u w:val="single"/>
          <w14:textFill>
            <w14:solidFill>
              <w14:schemeClr w14:val="tx1"/>
            </w14:solidFill>
          </w14:textFill>
        </w:rPr>
        <w:t>.</w:t>
      </w:r>
      <w:r>
        <w:rPr>
          <w:rStyle w:val="11"/>
          <w:rFonts w:hint="eastAsia"/>
          <w:color w:val="000000" w:themeColor="text1"/>
          <w:highlight w:val="none"/>
          <w:lang w:val="en-US" w:eastAsia="zh-CN"/>
          <w14:textFill>
            <w14:solidFill>
              <w14:schemeClr w14:val="tx1"/>
            </w14:solidFill>
          </w14:textFill>
        </w:rPr>
        <w:t xml:space="preserve"> </w:t>
      </w:r>
      <w:r>
        <w:rPr>
          <w:color w:val="000000" w:themeColor="text1"/>
          <w:highlight w:val="none"/>
          <w14:textFill>
            <w14:solidFill>
              <w14:schemeClr w14:val="tx1"/>
            </w14:solidFill>
          </w14:textFill>
        </w:rPr>
        <w:t xml:space="preserve">For </w:t>
      </w:r>
      <w:r>
        <w:rPr>
          <w:rFonts w:hint="eastAsia"/>
          <w:color w:val="000000" w:themeColor="text1"/>
          <w:highlight w:val="none"/>
          <w:lang w:val="en-US" w:eastAsia="zh-CN"/>
          <w14:textFill>
            <w14:solidFill>
              <w14:schemeClr w14:val="tx1"/>
            </w14:solidFill>
          </w14:textFill>
        </w:rPr>
        <w:t>example</w:t>
      </w:r>
      <w:r>
        <w:rPr>
          <w:color w:val="000000" w:themeColor="text1"/>
          <w:highlight w:val="none"/>
          <w14:textFill>
            <w14:solidFill>
              <w14:schemeClr w14:val="tx1"/>
            </w14:solidFill>
          </w14:textFill>
        </w:rPr>
        <w:t>, when n=20, GeLSA theo=10.75s, GeLSA DDLSA=11.42s, while eLSA theo=164.04s, indicating a speedup of 16.09 times. Similar conclusions can be drawn from subplot C2 regarding the LTA theoretical algorithm. Additionally, it can be observed that the runtime of GeLSA DDLSA is almost identical to GeLSA theo, which is consistent with the findings of Zhang F et al.</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14:textFill>
            <w14:solidFill>
              <w14:schemeClr w14:val="tx1"/>
            </w14:solidFill>
          </w14:textFill>
        </w:rPr>
        <w:t>[18]</w:t>
      </w:r>
      <w:r>
        <w:rPr>
          <w:color w:val="000000" w:themeColor="text1"/>
          <w:highlight w:val="none"/>
          <w14:textFill>
            <w14:solidFill>
              <w14:schemeClr w14:val="tx1"/>
            </w14:solidFill>
          </w14:textFill>
        </w:rPr>
        <w:t>, indicating a negligible difference of 0.12% on average for n=20, 60, and 100.</w:t>
      </w:r>
    </w:p>
    <w:p>
      <w:pPr>
        <w:spacing w:line="360" w:lineRule="auto"/>
        <w:ind w:firstLine="420"/>
        <w:jc w:val="both"/>
        <w:rPr>
          <w:color w:val="000000" w:themeColor="text1"/>
          <w:highlight w:val="none"/>
          <w14:textFill>
            <w14:solidFill>
              <w14:schemeClr w14:val="tx1"/>
            </w14:solidFill>
          </w14:textFill>
        </w:rPr>
      </w:pPr>
      <w:r>
        <w:rPr>
          <w:rFonts w:hint="eastAsia"/>
          <w:color w:val="000000" w:themeColor="text1"/>
          <w:highlight w:val="none"/>
          <w:u w:val="single"/>
          <w14:textFill>
            <w14:solidFill>
              <w14:schemeClr w14:val="tx1"/>
            </w14:solidFill>
          </w14:textFill>
        </w:rPr>
        <w:t>I</w:t>
      </w:r>
      <w:r>
        <w:rPr>
          <w:color w:val="000000" w:themeColor="text1"/>
          <w:highlight w:val="none"/>
          <w:u w:val="single"/>
          <w14:textFill>
            <w14:solidFill>
              <w14:schemeClr w14:val="tx1"/>
            </w14:solidFill>
          </w14:textFill>
        </w:rPr>
        <w:t>t</w:t>
      </w:r>
      <w:r>
        <w:rPr>
          <w:rFonts w:hint="eastAsia"/>
          <w:color w:val="000000" w:themeColor="text1"/>
          <w:highlight w:val="none"/>
          <w:u w:val="single"/>
          <w14:textFill>
            <w14:solidFill>
              <w14:schemeClr w14:val="tx1"/>
            </w14:solidFill>
          </w14:textFill>
        </w:rPr>
        <w:t xml:space="preserve"> is</w:t>
      </w:r>
      <w:r>
        <w:rPr>
          <w:color w:val="000000" w:themeColor="text1"/>
          <w:highlight w:val="none"/>
          <w:u w:val="single"/>
          <w14:textFill>
            <w14:solidFill>
              <w14:schemeClr w14:val="tx1"/>
            </w14:solidFill>
          </w14:textFill>
        </w:rPr>
        <w:t xml:space="preserve"> evident that GeLSA significantly outperforms eLSA in </w:t>
      </w:r>
      <w:r>
        <w:rPr>
          <w:rFonts w:hint="eastAsia"/>
          <w:color w:val="000000" w:themeColor="text1"/>
          <w:highlight w:val="none"/>
          <w:u w:val="single"/>
          <w14:textFill>
            <w14:solidFill>
              <w14:schemeClr w14:val="tx1"/>
            </w14:solidFill>
          </w14:textFill>
        </w:rPr>
        <w:t xml:space="preserve">permutation algorithm,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3</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D1</w:t>
      </w:r>
      <w:r>
        <w:rPr>
          <w:rFonts w:hint="eastAsia"/>
          <w:color w:val="000000" w:themeColor="text1"/>
          <w:highlight w:val="none"/>
          <w:u w:val="single"/>
          <w:lang w:eastAsia="zh-CN"/>
          <w14:textFill>
            <w14:solidFill>
              <w14:schemeClr w14:val="tx1"/>
            </w14:solidFill>
          </w14:textFill>
        </w:rPr>
        <w:t>)</w:t>
      </w:r>
      <w:r>
        <w:rPr>
          <w:color w:val="000000" w:themeColor="text1"/>
          <w:highlight w:val="none"/>
          <w:u w:val="single"/>
          <w14:textFill>
            <w14:solidFill>
              <w14:schemeClr w14:val="tx1"/>
            </w14:solidFill>
          </w14:textFill>
        </w:rPr>
        <w:t xml:space="preserve">, similar to the findings in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3</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B1</w:t>
      </w:r>
      <w:r>
        <w:rPr>
          <w:rFonts w:hint="eastAsia"/>
          <w:color w:val="000000" w:themeColor="text1"/>
          <w:highlight w:val="none"/>
          <w:u w:val="single"/>
          <w:lang w:eastAsia="zh-CN"/>
          <w14:textFill>
            <w14:solidFill>
              <w14:schemeClr w14:val="tx1"/>
            </w14:solidFill>
          </w14:textFill>
        </w:rPr>
        <w:t>)</w:t>
      </w:r>
      <w:r>
        <w:rPr>
          <w:color w:val="000000" w:themeColor="text1"/>
          <w:highlight w:val="none"/>
          <w:u w:val="single"/>
          <w14:textFill>
            <w14:solidFill>
              <w14:schemeClr w14:val="tx1"/>
            </w14:solidFill>
          </w14:textFill>
        </w:rPr>
        <w:t>.</w:t>
      </w:r>
      <w:r>
        <w:rPr>
          <w:rFonts w:hint="eastAsia"/>
          <w:color w:val="000000" w:themeColor="text1"/>
          <w:highlight w:val="none"/>
          <w:u w:val="single"/>
          <w:lang w:val="en-US" w:eastAsia="zh-CN"/>
          <w14:textFill>
            <w14:solidFill>
              <w14:schemeClr w14:val="tx1"/>
            </w14:solidFill>
          </w14:textFill>
        </w:rPr>
        <w:t xml:space="preserve"> </w:t>
      </w:r>
      <w:r>
        <w:rPr>
          <w:color w:val="000000" w:themeColor="text1"/>
          <w:highlight w:val="none"/>
          <w14:textFill>
            <w14:solidFill>
              <w14:schemeClr w14:val="tx1"/>
            </w14:solidFill>
          </w14:textFill>
        </w:rPr>
        <w:t>For example, when n=20, GeLSA perm=384.13s, GeLSA MBBLSA=1957.38s, while eLSA perm=25669.11s, indicating a speedup of 65 times. Similar conclusions can be drawn from subplot D2 regarding the LTA theoretical algorithm. Additionally, it's evident that the runtime of GeLSA MBBLSA is significantly slower than GeLSA perm, consistent with the findings of Zhang F et al.</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14:textFill>
            <w14:solidFill>
              <w14:schemeClr w14:val="tx1"/>
            </w14:solidFill>
          </w14:textFill>
        </w:rPr>
        <w:t>[17]</w:t>
      </w:r>
      <w:r>
        <w:rPr>
          <w:color w:val="000000" w:themeColor="text1"/>
          <w:highlight w:val="none"/>
          <w14:textFill>
            <w14:solidFill>
              <w14:schemeClr w14:val="tx1"/>
            </w14:solidFill>
          </w14:textFill>
        </w:rPr>
        <w:t>, indicating a 1.5 times slower runtime for GeLSA MBBLSA compared to GeLSA perm for n=20, 60, and 100.</w:t>
      </w:r>
    </w:p>
    <w:p>
      <w:pPr>
        <w:spacing w:line="360" w:lineRule="auto"/>
        <w:jc w:val="both"/>
        <w:rPr>
          <w:b/>
          <w:bCs/>
          <w:color w:val="000000" w:themeColor="text1"/>
          <w:highlight w:val="none"/>
          <w14:textFill>
            <w14:solidFill>
              <w14:schemeClr w14:val="tx1"/>
            </w14:solidFill>
          </w14:textFill>
        </w:rPr>
      </w:pPr>
      <w:r>
        <w:rPr>
          <w:rFonts w:hint="eastAsia"/>
          <w:b/>
          <w:bCs/>
          <w:color w:val="000000" w:themeColor="text1"/>
          <w:highlight w:val="none"/>
          <w14:textFill>
            <w14:solidFill>
              <w14:schemeClr w14:val="tx1"/>
            </w14:solidFill>
          </w14:textFill>
        </w:rPr>
        <w:t>A</w:t>
      </w:r>
      <w:r>
        <w:rPr>
          <w:b/>
          <w:bCs/>
          <w:color w:val="000000" w:themeColor="text1"/>
          <w:highlight w:val="none"/>
          <w14:textFill>
            <w14:solidFill>
              <w14:schemeClr w14:val="tx1"/>
            </w14:solidFill>
          </w14:textFill>
        </w:rPr>
        <w:t>lgorithm</w:t>
      </w:r>
      <w:r>
        <w:rPr>
          <w:rFonts w:hint="eastAsia"/>
          <w:b/>
          <w:bCs/>
          <w:color w:val="000000" w:themeColor="text1"/>
          <w:highlight w:val="none"/>
          <w:lang w:eastAsia="zh-CN"/>
          <w14:textFill>
            <w14:solidFill>
              <w14:schemeClr w14:val="tx1"/>
            </w14:solidFill>
          </w14:textFill>
        </w:rPr>
        <w:t xml:space="preserve"> T</w:t>
      </w:r>
      <w:r>
        <w:rPr>
          <w:b/>
          <w:bCs/>
          <w:color w:val="000000" w:themeColor="text1"/>
          <w:highlight w:val="none"/>
          <w14:textFill>
            <w14:solidFill>
              <w14:schemeClr w14:val="tx1"/>
            </w14:solidFill>
          </w14:textFill>
        </w:rPr>
        <w:t>idely</w:t>
      </w:r>
    </w:p>
    <w:p>
      <w:pPr>
        <w:spacing w:line="360" w:lineRule="auto"/>
        <w:jc w:val="both"/>
        <w:rPr>
          <w:color w:val="000000" w:themeColor="text1"/>
          <w:highlight w:val="none"/>
          <w14:textFill>
            <w14:solidFill>
              <w14:schemeClr w14:val="tx1"/>
            </w14:solidFill>
          </w14:textFill>
        </w:rPr>
      </w:pPr>
      <w:r>
        <w:rPr>
          <w:color w:val="000000" w:themeColor="text1"/>
          <w:highlight w:val="none"/>
          <w:u w:val="single"/>
          <w14:textFill>
            <w14:solidFill>
              <w14:schemeClr w14:val="tx1"/>
            </w14:solidFill>
          </w14:textFill>
        </w:rPr>
        <w:t>We compared the results obtained from running GeLSA and eLSA software using the simulated dataset generated in section 2.2 "Simulation Studies and Real Datasets".</w:t>
      </w:r>
      <w:r>
        <w:rPr>
          <w:color w:val="000000" w:themeColor="text1"/>
          <w:highlight w:val="none"/>
          <w14:textFill>
            <w14:solidFill>
              <w14:schemeClr w14:val="tx1"/>
            </w14:solidFill>
          </w14:textFill>
        </w:rPr>
        <w:t xml:space="preserve"> The outcomes are presented in </w:t>
      </w:r>
      <w:r>
        <w:rPr>
          <w:rFonts w:hint="eastAsia"/>
          <w:color w:val="000000" w:themeColor="text1"/>
          <w:highlight w:val="none"/>
          <w:lang w:eastAsia="zh-CN"/>
          <w14:textFill>
            <w14:solidFill>
              <w14:schemeClr w14:val="tx1"/>
            </w14:solidFill>
          </w14:textFill>
        </w:rPr>
        <w:t>(Fig.</w:t>
      </w:r>
      <w:r>
        <w:rPr>
          <w:rFonts w:hint="eastAsia"/>
          <w:color w:val="000000" w:themeColor="text1"/>
          <w:highlight w:val="none"/>
          <w:lang w:val="en-US" w:eastAsia="zh-CN"/>
          <w14:textFill>
            <w14:solidFill>
              <w14:schemeClr w14:val="tx1"/>
            </w14:solidFill>
          </w14:textFill>
        </w:rPr>
        <w:t>4</w:t>
      </w:r>
      <w:r>
        <w:rPr>
          <w:rFonts w:hint="eastAsia"/>
          <w:color w:val="000000" w:themeColor="text1"/>
          <w:highlight w:val="none"/>
          <w:lang w:eastAsia="zh-CN"/>
          <w14:textFill>
            <w14:solidFill>
              <w14:schemeClr w14:val="tx1"/>
            </w14:solidFill>
          </w14:textFill>
        </w:rPr>
        <w:t>)</w:t>
      </w:r>
      <w:r>
        <w:rPr>
          <w:color w:val="000000" w:themeColor="text1"/>
          <w:highlight w:val="none"/>
          <w14:textFill>
            <w14:solidFill>
              <w14:schemeClr w14:val="tx1"/>
            </w14:solidFill>
          </w14:textFill>
        </w:rPr>
        <w:t>.</w:t>
      </w:r>
      <w:r>
        <w:rPr>
          <w:rFonts w:hint="eastAsia"/>
          <w:color w:val="000000" w:themeColor="text1"/>
          <w:highlight w:val="none"/>
          <w14:textFill>
            <w14:solidFill>
              <w14:schemeClr w14:val="tx1"/>
            </w14:solidFill>
          </w14:textFill>
        </w:rPr>
        <w:t xml:space="preserve"> </w:t>
      </w:r>
      <w:r>
        <w:rPr>
          <w:color w:val="000000" w:themeColor="text1"/>
          <w:highlight w:val="none"/>
          <w14:textFill>
            <w14:solidFill>
              <w14:schemeClr w14:val="tx1"/>
            </w14:solidFill>
          </w14:textFill>
        </w:rPr>
        <w:t>Overall, it is evident from the plots that there is no deviation between the GeLSA's "theo" algorithm and the traditional eLSA software's "theo" algorithm when analyzing a dataset comprising 100 pairs of sequences</w:t>
      </w:r>
      <w:r>
        <w:rPr>
          <w:rFonts w:hint="eastAsia"/>
          <w:color w:val="000000" w:themeColor="text1"/>
          <w:highlight w:val="none"/>
          <w14:textFill>
            <w14:solidFill>
              <w14:schemeClr w14:val="tx1"/>
            </w14:solidFill>
          </w14:textFill>
        </w:rPr>
        <w:t xml:space="preserve"> which generated</w:t>
      </w:r>
      <w:r>
        <w:rPr>
          <w:color w:val="000000" w:themeColor="text1"/>
          <w:highlight w:val="none"/>
          <w14:textFill>
            <w14:solidFill>
              <w14:schemeClr w14:val="tx1"/>
            </w14:solidFill>
          </w14:textFill>
        </w:rPr>
        <w:t xml:space="preserve"> </w:t>
      </w:r>
      <w:r>
        <w:rPr>
          <w:rFonts w:hint="eastAsia"/>
          <w:color w:val="000000" w:themeColor="text1"/>
          <w:highlight w:val="none"/>
          <w14:textFill>
            <w14:solidFill>
              <w14:schemeClr w14:val="tx1"/>
            </w14:solidFill>
          </w14:textFill>
        </w:rPr>
        <w:t>4950 pieces of data</w:t>
      </w:r>
      <w:r>
        <w:rPr>
          <w:color w:val="000000" w:themeColor="text1"/>
          <w:highlight w:val="none"/>
          <w14:textFill>
            <w14:solidFill>
              <w14:schemeClr w14:val="tx1"/>
            </w14:solidFill>
          </w14:textFill>
        </w:rPr>
        <w:t>.</w:t>
      </w:r>
    </w:p>
    <w:p>
      <w:pPr>
        <w:spacing w:line="360" w:lineRule="auto"/>
        <w:ind w:firstLine="420"/>
        <w:jc w:val="both"/>
        <w:rPr>
          <w:color w:val="000000" w:themeColor="text1"/>
          <w:highlight w:val="none"/>
          <w:lang w:val="en-US" w:eastAsia="zh-CN"/>
          <w14:textFill>
            <w14:solidFill>
              <w14:schemeClr w14:val="tx1"/>
            </w14:solidFill>
          </w14:textFill>
        </w:rPr>
      </w:pPr>
      <w:r>
        <w:rPr>
          <w:rFonts w:hint="eastAsia"/>
          <w:color w:val="000000" w:themeColor="text1"/>
          <w:highlight w:val="none"/>
          <w:u w:val="single"/>
          <w14:textFill>
            <w14:solidFill>
              <w14:schemeClr w14:val="tx1"/>
            </w14:solidFill>
          </w14:textFill>
        </w:rPr>
        <w:t>I</w:t>
      </w:r>
      <w:r>
        <w:rPr>
          <w:color w:val="000000" w:themeColor="text1"/>
          <w:highlight w:val="none"/>
          <w:u w:val="single"/>
          <w14:textFill>
            <w14:solidFill>
              <w14:schemeClr w14:val="tx1"/>
            </w14:solidFill>
          </w14:textFill>
        </w:rPr>
        <w:t>t is clear that</w:t>
      </w:r>
      <w:r>
        <w:rPr>
          <w:rFonts w:hint="eastAsia"/>
          <w:color w:val="000000" w:themeColor="text1"/>
          <w:highlight w:val="none"/>
          <w:u w:val="single"/>
          <w14:textFill>
            <w14:solidFill>
              <w14:schemeClr w14:val="tx1"/>
            </w14:solidFill>
          </w14:textFill>
        </w:rPr>
        <w:t>,</w:t>
      </w:r>
      <w:r>
        <w:rPr>
          <w:color w:val="000000" w:themeColor="text1"/>
          <w:highlight w:val="none"/>
          <w:u w:val="single"/>
          <w14:textFill>
            <w14:solidFill>
              <w14:schemeClr w14:val="tx1"/>
            </w14:solidFill>
          </w14:textFill>
        </w:rPr>
        <w:t xml:space="preserve"> </w:t>
      </w:r>
      <w:r>
        <w:rPr>
          <w:rFonts w:hint="eastAsia"/>
          <w:color w:val="000000" w:themeColor="text1"/>
          <w:highlight w:val="none"/>
          <w:u w:val="single"/>
          <w:lang w:eastAsia="zh-CN"/>
          <w14:textFill>
            <w14:solidFill>
              <w14:schemeClr w14:val="tx1"/>
            </w14:solidFill>
          </w14:textFill>
        </w:rPr>
        <w:t>(Fig.</w:t>
      </w:r>
      <w:r>
        <w:rPr>
          <w:rFonts w:hint="eastAsia"/>
          <w:color w:val="000000" w:themeColor="text1"/>
          <w:highlight w:val="none"/>
          <w:u w:val="single"/>
          <w:lang w:val="en-US" w:eastAsia="zh-CN"/>
          <w14:textFill>
            <w14:solidFill>
              <w14:schemeClr w14:val="tx1"/>
            </w14:solidFill>
          </w14:textFill>
        </w:rPr>
        <w:t>4</w:t>
      </w:r>
      <w:r>
        <w:rPr>
          <w:rFonts w:hint="eastAsia"/>
          <w:color w:val="000000" w:themeColor="text1"/>
          <w:highlight w:val="none"/>
          <w:u w:val="single"/>
          <w:lang w:eastAsia="zh-CN"/>
          <w14:textFill>
            <w14:solidFill>
              <w14:schemeClr w14:val="tx1"/>
            </w14:solidFill>
          </w14:textFill>
        </w:rPr>
        <w:t xml:space="preserve"> </w:t>
      </w:r>
      <w:r>
        <w:rPr>
          <w:rFonts w:hint="eastAsia"/>
          <w:color w:val="000000" w:themeColor="text1"/>
          <w:highlight w:val="none"/>
          <w:u w:val="single"/>
          <w:lang w:val="en-US" w:eastAsia="zh-CN"/>
          <w14:textFill>
            <w14:solidFill>
              <w14:schemeClr w14:val="tx1"/>
            </w14:solidFill>
          </w14:textFill>
        </w:rPr>
        <w:t>A</w:t>
      </w:r>
      <w:r>
        <w:rPr>
          <w:rFonts w:hint="eastAsia"/>
          <w:color w:val="000000" w:themeColor="text1"/>
          <w:highlight w:val="none"/>
          <w:u w:val="single"/>
          <w:lang w:eastAsia="zh-CN"/>
          <w14:textFill>
            <w14:solidFill>
              <w14:schemeClr w14:val="tx1"/>
            </w14:solidFill>
          </w14:textFill>
        </w:rPr>
        <w:t>)</w:t>
      </w:r>
      <w:r>
        <w:rPr>
          <w:rFonts w:hint="eastAsia"/>
          <w:color w:val="000000" w:themeColor="text1"/>
          <w:highlight w:val="none"/>
          <w:u w:val="single"/>
          <w14:textFill>
            <w14:solidFill>
              <w14:schemeClr w14:val="tx1"/>
            </w14:solidFill>
          </w14:textFill>
        </w:rPr>
        <w:t xml:space="preserve">, </w:t>
      </w:r>
      <w:r>
        <w:rPr>
          <w:color w:val="000000" w:themeColor="text1"/>
          <w:highlight w:val="none"/>
          <w:u w:val="single"/>
          <w14:textFill>
            <w14:solidFill>
              <w14:schemeClr w14:val="tx1"/>
            </w14:solidFill>
          </w14:textFill>
        </w:rPr>
        <w:t>the results of GeLSA(theo) and eLSA(theo) for LS (local similarity) calculations are consistently distributed along the diagonal line, forming a straight line composed of closely aligned points.</w:t>
      </w:r>
      <w:r>
        <w:rPr>
          <w:color w:val="000000" w:themeColor="text1"/>
          <w:highlight w:val="none"/>
          <w14:textFill>
            <w14:solidFill>
              <w14:schemeClr w14:val="tx1"/>
            </w14:solidFill>
          </w14:textFill>
        </w:rPr>
        <w:t xml:space="preserve"> This suggests that GeLSA performs LS calculations accurately.</w:t>
      </w:r>
      <w:r>
        <w:rPr>
          <w:rFonts w:hint="eastAsia"/>
          <w:color w:val="000000" w:themeColor="text1"/>
          <w:highlight w:val="none"/>
          <w:lang w:val="en-US" w:eastAsia="zh-CN"/>
          <w14:textFill>
            <w14:solidFill>
              <w14:schemeClr w14:val="tx1"/>
            </w14:solidFill>
          </w14:textFill>
        </w:rPr>
        <w:t xml:space="preserve"> </w:t>
      </w:r>
      <w:r>
        <w:rPr>
          <w:color w:val="000000" w:themeColor="text1"/>
          <w:highlight w:val="none"/>
          <w14:textFill>
            <w14:solidFill>
              <w14:schemeClr w14:val="tx1"/>
            </w14:solidFill>
          </w14:textFill>
        </w:rPr>
        <w:t xml:space="preserve">In </w:t>
      </w:r>
      <w:r>
        <w:rPr>
          <w:rFonts w:hint="eastAsia"/>
          <w:color w:val="000000" w:themeColor="text1"/>
          <w:highlight w:val="none"/>
          <w:lang w:eastAsia="zh-CN"/>
          <w14:textFill>
            <w14:solidFill>
              <w14:schemeClr w14:val="tx1"/>
            </w14:solidFill>
          </w14:textFill>
        </w:rPr>
        <w:t>(Fig.</w:t>
      </w:r>
      <w:r>
        <w:rPr>
          <w:rFonts w:hint="eastAsia"/>
          <w:color w:val="000000" w:themeColor="text1"/>
          <w:highlight w:val="none"/>
          <w:lang w:val="en-US" w:eastAsia="zh-CN"/>
          <w14:textFill>
            <w14:solidFill>
              <w14:schemeClr w14:val="tx1"/>
            </w14:solidFill>
          </w14:textFill>
        </w:rPr>
        <w:t>4 B, C, D)</w:t>
      </w:r>
      <w:r>
        <w:rPr>
          <w:color w:val="000000" w:themeColor="text1"/>
          <w:highlight w:val="none"/>
          <w14:textFill>
            <w14:solidFill>
              <w14:schemeClr w14:val="tx1"/>
            </w14:solidFill>
          </w14:textFill>
        </w:rPr>
        <w:t>, the results of GeLSA(theo) and eLSA(theo) for the starting positions (xs, ys) of local maxima, as well as for the subsequence lengths (len), are consistently distributed along the diagonal lines, forming straight lines composed of closely aligned points. Similarly, in</w:t>
      </w:r>
      <w:r>
        <w:rPr>
          <w:rFonts w:hint="eastAsia"/>
          <w:color w:val="000000" w:themeColor="text1"/>
          <w:highlight w:val="none"/>
          <w:lang w:val="en-US" w:eastAsia="zh-CN"/>
          <w14:textFill>
            <w14:solidFill>
              <w14:schemeClr w14:val="tx1"/>
            </w14:solidFill>
          </w14:textFill>
        </w:rPr>
        <w:t xml:space="preserve"> </w:t>
      </w:r>
      <w:r>
        <w:rPr>
          <w:rFonts w:hint="eastAsia"/>
          <w:color w:val="000000" w:themeColor="text1"/>
          <w:highlight w:val="none"/>
          <w:lang w:eastAsia="zh-CN"/>
          <w14:textFill>
            <w14:solidFill>
              <w14:schemeClr w14:val="tx1"/>
            </w14:solidFill>
          </w14:textFill>
        </w:rPr>
        <w:t>(Fig.</w:t>
      </w:r>
      <w:r>
        <w:rPr>
          <w:rFonts w:hint="eastAsia"/>
          <w:color w:val="000000" w:themeColor="text1"/>
          <w:highlight w:val="none"/>
          <w:lang w:val="en-US" w:eastAsia="zh-CN"/>
          <w14:textFill>
            <w14:solidFill>
              <w14:schemeClr w14:val="tx1"/>
            </w14:solidFill>
          </w14:textFill>
        </w:rPr>
        <w:t>4</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lang w:val="en-US" w:eastAsia="zh-CN"/>
          <w14:textFill>
            <w14:solidFill>
              <w14:schemeClr w14:val="tx1"/>
            </w14:solidFill>
          </w14:textFill>
        </w:rPr>
        <w:t>E)</w:t>
      </w:r>
      <w:r>
        <w:rPr>
          <w:color w:val="000000" w:themeColor="text1"/>
          <w:highlight w:val="none"/>
          <w14:textFill>
            <w14:solidFill>
              <w14:schemeClr w14:val="tx1"/>
            </w14:solidFill>
          </w14:textFill>
        </w:rPr>
        <w:t xml:space="preserve">, the results of GeLSA(theo) and eLSA(theo) for p-values are consistently distributed along the diagonal line, indicating accurate calculations. This observation is consistent with the conclusion drawn from </w:t>
      </w:r>
      <w:r>
        <w:rPr>
          <w:rFonts w:hint="eastAsia"/>
          <w:color w:val="000000" w:themeColor="text1"/>
          <w:highlight w:val="none"/>
          <w:lang w:eastAsia="zh-CN"/>
          <w14:textFill>
            <w14:solidFill>
              <w14:schemeClr w14:val="tx1"/>
            </w14:solidFill>
          </w14:textFill>
        </w:rPr>
        <w:t>(Fig.</w:t>
      </w:r>
      <w:r>
        <w:rPr>
          <w:rFonts w:hint="eastAsia"/>
          <w:color w:val="000000" w:themeColor="text1"/>
          <w:highlight w:val="none"/>
          <w:lang w:val="en-US" w:eastAsia="zh-CN"/>
          <w14:textFill>
            <w14:solidFill>
              <w14:schemeClr w14:val="tx1"/>
            </w14:solidFill>
          </w14:textFill>
        </w:rPr>
        <w:t>4</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lang w:val="en-US" w:eastAsia="zh-CN"/>
          <w14:textFill>
            <w14:solidFill>
              <w14:schemeClr w14:val="tx1"/>
            </w14:solidFill>
          </w14:textFill>
        </w:rPr>
        <w:t>A)</w:t>
      </w:r>
      <w:r>
        <w:rPr>
          <w:color w:val="000000" w:themeColor="text1"/>
          <w:highlight w:val="none"/>
          <w14:textFill>
            <w14:solidFill>
              <w14:schemeClr w14:val="tx1"/>
            </w14:solidFill>
          </w14:textFill>
        </w:rPr>
        <w:t xml:space="preserve">, further corroborating the software's accuracy.In </w:t>
      </w:r>
      <w:r>
        <w:rPr>
          <w:rFonts w:hint="eastAsia"/>
          <w:color w:val="000000" w:themeColor="text1"/>
          <w:highlight w:val="none"/>
          <w:lang w:eastAsia="zh-CN"/>
          <w14:textFill>
            <w14:solidFill>
              <w14:schemeClr w14:val="tx1"/>
            </w14:solidFill>
          </w14:textFill>
        </w:rPr>
        <w:t>(Fig.</w:t>
      </w:r>
      <w:r>
        <w:rPr>
          <w:rFonts w:hint="eastAsia"/>
          <w:color w:val="000000" w:themeColor="text1"/>
          <w:highlight w:val="none"/>
          <w:lang w:val="en-US" w:eastAsia="zh-CN"/>
          <w14:textFill>
            <w14:solidFill>
              <w14:schemeClr w14:val="tx1"/>
            </w14:solidFill>
          </w14:textFill>
        </w:rPr>
        <w:t>4</w:t>
      </w:r>
      <w:r>
        <w:rPr>
          <w:rFonts w:hint="eastAsia"/>
          <w:color w:val="000000" w:themeColor="text1"/>
          <w:highlight w:val="none"/>
          <w:lang w:eastAsia="zh-CN"/>
          <w14:textFill>
            <w14:solidFill>
              <w14:schemeClr w14:val="tx1"/>
            </w14:solidFill>
          </w14:textFill>
        </w:rPr>
        <w:t xml:space="preserve"> </w:t>
      </w:r>
      <w:r>
        <w:rPr>
          <w:rFonts w:hint="eastAsia"/>
          <w:color w:val="000000" w:themeColor="text1"/>
          <w:highlight w:val="none"/>
          <w:lang w:val="en-US" w:eastAsia="zh-CN"/>
          <w14:textFill>
            <w14:solidFill>
              <w14:schemeClr w14:val="tx1"/>
            </w14:solidFill>
          </w14:textFill>
        </w:rPr>
        <w:t>F)</w:t>
      </w:r>
      <w:r>
        <w:rPr>
          <w:color w:val="000000" w:themeColor="text1"/>
          <w:highlight w:val="none"/>
          <w14:textFill>
            <w14:solidFill>
              <w14:schemeClr w14:val="tx1"/>
            </w14:solidFill>
          </w14:textFill>
        </w:rPr>
        <w:t>, it is evident that this comparative experiment of software performance was conducted with a delay of 0.</w:t>
      </w:r>
    </w:p>
    <w:p>
      <w:pPr>
        <w:spacing w:line="360" w:lineRule="auto"/>
        <w:jc w:val="both"/>
        <w:rPr>
          <w:color w:val="000000" w:themeColor="text1"/>
          <w:highlight w:val="none"/>
          <w:lang w:val="en-US" w:eastAsia="zh-CN"/>
          <w14:textFill>
            <w14:solidFill>
              <w14:schemeClr w14:val="tx1"/>
            </w14:solidFill>
          </w14:textFill>
        </w:rPr>
      </w:pPr>
      <w:r>
        <w:rPr>
          <w:b/>
          <w:bCs/>
          <w:color w:val="000000" w:themeColor="text1"/>
          <w:highlight w:val="none"/>
          <w14:textFill>
            <w14:solidFill>
              <w14:schemeClr w14:val="tx1"/>
            </w14:solidFill>
          </w14:textFill>
        </w:rPr>
        <w:t xml:space="preserve">The Daya Bay </w:t>
      </w:r>
      <w:r>
        <w:rPr>
          <w:rFonts w:hint="eastAsia"/>
          <w:b/>
          <w:bCs/>
          <w:color w:val="000000" w:themeColor="text1"/>
          <w:highlight w:val="none"/>
          <w:lang w:eastAsia="zh-CN"/>
          <w14:textFill>
            <w14:solidFill>
              <w14:schemeClr w14:val="tx1"/>
            </w14:solidFill>
          </w14:textFill>
        </w:rPr>
        <w:t>T</w:t>
      </w:r>
      <w:r>
        <w:rPr>
          <w:rFonts w:hint="eastAsia"/>
          <w:b/>
          <w:bCs/>
          <w:color w:val="000000" w:themeColor="text1"/>
          <w:highlight w:val="none"/>
          <w14:textFill>
            <w14:solidFill>
              <w14:schemeClr w14:val="tx1"/>
            </w14:solidFill>
          </w14:textFill>
        </w:rPr>
        <w:t xml:space="preserve">ime </w:t>
      </w:r>
      <w:r>
        <w:rPr>
          <w:rFonts w:hint="eastAsia"/>
          <w:b/>
          <w:bCs/>
          <w:color w:val="000000" w:themeColor="text1"/>
          <w:highlight w:val="none"/>
          <w:lang w:eastAsia="zh-CN"/>
          <w14:textFill>
            <w14:solidFill>
              <w14:schemeClr w14:val="tx1"/>
            </w14:solidFill>
          </w14:textFill>
        </w:rPr>
        <w:t>S</w:t>
      </w:r>
      <w:r>
        <w:rPr>
          <w:rFonts w:hint="eastAsia"/>
          <w:b/>
          <w:bCs/>
          <w:color w:val="000000" w:themeColor="text1"/>
          <w:highlight w:val="none"/>
          <w14:textFill>
            <w14:solidFill>
              <w14:schemeClr w14:val="tx1"/>
            </w14:solidFill>
          </w14:textFill>
        </w:rPr>
        <w:t xml:space="preserve">eries </w:t>
      </w:r>
      <w:r>
        <w:rPr>
          <w:rFonts w:hint="eastAsia"/>
          <w:b/>
          <w:bCs/>
          <w:color w:val="000000" w:themeColor="text1"/>
          <w:highlight w:val="none"/>
          <w:lang w:eastAsia="zh-CN"/>
          <w14:textFill>
            <w14:solidFill>
              <w14:schemeClr w14:val="tx1"/>
            </w14:solidFill>
          </w14:textFill>
        </w:rPr>
        <w:t>D</w:t>
      </w:r>
      <w:r>
        <w:rPr>
          <w:b/>
          <w:bCs/>
          <w:color w:val="000000" w:themeColor="text1"/>
          <w:highlight w:val="none"/>
          <w14:textFill>
            <w14:solidFill>
              <w14:schemeClr w14:val="tx1"/>
            </w14:solidFill>
          </w14:textFill>
        </w:rPr>
        <w:t>ataset</w:t>
      </w:r>
    </w:p>
    <w:p>
      <w:pPr>
        <w:spacing w:line="360" w:lineRule="auto"/>
        <w:jc w:val="both"/>
        <w:rPr>
          <w:color w:val="000000" w:themeColor="text1"/>
          <w:sz w:val="21"/>
          <w:szCs w:val="21"/>
          <w:highlight w:val="none"/>
          <w:lang w:val="en-US" w:eastAsia="zh-CN"/>
          <w14:textFill>
            <w14:solidFill>
              <w14:schemeClr w14:val="tx1"/>
            </w14:solidFill>
          </w14:textFill>
        </w:rPr>
      </w:pPr>
      <w:r>
        <w:rPr>
          <w:color w:val="000000" w:themeColor="text1"/>
          <w:highlight w:val="none"/>
          <w14:textFill>
            <w14:solidFill>
              <w14:schemeClr w14:val="tx1"/>
            </w14:solidFill>
          </w14:textFill>
        </w:rPr>
        <w:t>In the 72-hour time series data from Daya Bay, potential microbial interactions between phytoplankton and prokaryotes were identified using GeLSA. These interactions include symbiosis, cross-nutrition, competition, parasitism, predation, and allelopathy. It was found that several significant time-lagged correlations (Spearman's |R| &gt; 0.70, P &lt; 0.01) exist between major phytoplankton taxa and specific prokaryotes in the Daya Bay time series. Notably, significant correlations were observed between certain diatoms and members of the Alphaproteobacteria, Gammaproteobacteria and Bacteroidota</w:t>
      </w:r>
      <w:r>
        <w:rPr>
          <w:rFonts w:hint="eastAsia"/>
          <w:color w:val="000000" w:themeColor="text1"/>
          <w:highlight w:val="none"/>
          <w:lang w:eastAsia="zh-CN"/>
          <w14:textFill>
            <w14:solidFill>
              <w14:schemeClr w14:val="tx1"/>
            </w14:solidFill>
          </w14:textFill>
        </w:rPr>
        <w:t>.</w:t>
      </w:r>
    </w:p>
    <w:p>
      <w:pPr>
        <w:spacing w:line="360" w:lineRule="auto"/>
        <w:ind w:firstLine="420"/>
        <w:jc w:val="both"/>
        <w:rPr>
          <w:color w:val="000000" w:themeColor="text1"/>
          <w:highlight w:val="none"/>
          <w:lang w:val="en-US" w:eastAsia="zh-CN"/>
          <w14:textFill>
            <w14:solidFill>
              <w14:schemeClr w14:val="tx1"/>
            </w14:solidFill>
          </w14:textFill>
        </w:rPr>
      </w:pPr>
      <w:r>
        <w:rPr>
          <w:color w:val="000000" w:themeColor="text1"/>
          <w:highlight w:val="none"/>
          <w14:textFill>
            <w14:solidFill>
              <w14:schemeClr w14:val="tx1"/>
            </w14:solidFill>
          </w14:textFill>
        </w:rPr>
        <w:t xml:space="preserve">Furthermore, time-lagged correlations were also observed between dominant MGII (Marine Group II) archaea and diatoms such as </w:t>
      </w:r>
      <w:r>
        <w:rPr>
          <w:i/>
          <w:iCs/>
          <w:color w:val="000000" w:themeColor="text1"/>
          <w:highlight w:val="none"/>
          <w14:textFill>
            <w14:solidFill>
              <w14:schemeClr w14:val="tx1"/>
            </w14:solidFill>
          </w14:textFill>
        </w:rPr>
        <w:t>Chaetoceros</w:t>
      </w:r>
      <w:r>
        <w:rPr>
          <w:color w:val="000000" w:themeColor="text1"/>
          <w:highlight w:val="none"/>
          <w14:textFill>
            <w14:solidFill>
              <w14:schemeClr w14:val="tx1"/>
            </w14:solidFill>
          </w14:textFill>
        </w:rPr>
        <w:t xml:space="preserve"> (Bacillariophyta) and </w:t>
      </w:r>
      <w:r>
        <w:rPr>
          <w:i/>
          <w:iCs/>
          <w:color w:val="000000" w:themeColor="text1"/>
          <w:highlight w:val="none"/>
          <w14:textFill>
            <w14:solidFill>
              <w14:schemeClr w14:val="tx1"/>
            </w14:solidFill>
          </w14:textFill>
        </w:rPr>
        <w:t>Gyrodinium</w:t>
      </w:r>
      <w:r>
        <w:rPr>
          <w:color w:val="000000" w:themeColor="text1"/>
          <w:highlight w:val="none"/>
          <w14:textFill>
            <w14:solidFill>
              <w14:schemeClr w14:val="tx1"/>
            </w14:solidFill>
          </w14:textFill>
        </w:rPr>
        <w:t xml:space="preserve"> (Dinophyta). These findings provide insights into the interactions between traditional phytoplankton and prokaryotes, offering a higher level of phylogenetic and temporal resolution.</w:t>
      </w:r>
    </w:p>
    <w:p>
      <w:pPr>
        <w:spacing w:line="360" w:lineRule="auto"/>
        <w:ind w:firstLine="420"/>
        <w:jc w:val="both"/>
        <w:rPr>
          <w:color w:val="000000" w:themeColor="text1"/>
          <w:highlight w:val="none"/>
          <w14:textFill>
            <w14:solidFill>
              <w14:schemeClr w14:val="tx1"/>
            </w14:solidFill>
          </w14:textFill>
        </w:rPr>
      </w:pPr>
      <w:r>
        <w:rPr>
          <w:rFonts w:hint="eastAsia"/>
          <w:color w:val="000000" w:themeColor="text1"/>
          <w:highlight w:val="none"/>
          <w:lang w:val="en-US" w:eastAsia="zh-CN"/>
          <w14:textFill>
            <w14:solidFill>
              <w14:schemeClr w14:val="tx1"/>
            </w14:solidFill>
          </w14:textFill>
        </w:rPr>
        <w:t>(</w:t>
      </w:r>
      <w:r>
        <w:rPr>
          <w:color w:val="000000" w:themeColor="text1"/>
          <w:highlight w:val="none"/>
          <w14:textFill>
            <w14:solidFill>
              <w14:schemeClr w14:val="tx1"/>
            </w14:solidFill>
          </w14:textFill>
        </w:rPr>
        <w:t>Fig</w:t>
      </w:r>
      <w:r>
        <w:rPr>
          <w:rFonts w:hint="eastAsia"/>
          <w:color w:val="000000" w:themeColor="text1"/>
          <w:highlight w:val="none"/>
          <w14:textFill>
            <w14:solidFill>
              <w14:schemeClr w14:val="tx1"/>
            </w14:solidFill>
          </w14:textFill>
        </w:rPr>
        <w:t>.</w:t>
      </w:r>
      <w:r>
        <w:rPr>
          <w:color w:val="000000" w:themeColor="text1"/>
          <w:highlight w:val="none"/>
          <w14:textFill>
            <w14:solidFill>
              <w14:schemeClr w14:val="tx1"/>
            </w14:solidFill>
          </w14:textFill>
        </w:rPr>
        <w:t xml:space="preserve"> </w:t>
      </w:r>
      <w:r>
        <w:rPr>
          <w:rFonts w:hint="eastAsia"/>
          <w:color w:val="000000" w:themeColor="text1"/>
          <w:highlight w:val="none"/>
          <w14:textFill>
            <w14:solidFill>
              <w14:schemeClr w14:val="tx1"/>
            </w14:solidFill>
          </w14:textFill>
        </w:rPr>
        <w:t>5</w:t>
      </w:r>
      <w:r>
        <w:rPr>
          <w:rFonts w:hint="eastAsia"/>
          <w:color w:val="000000" w:themeColor="text1"/>
          <w:highlight w:val="none"/>
          <w:lang w:val="en-US" w:eastAsia="zh-CN"/>
          <w14:textFill>
            <w14:solidFill>
              <w14:schemeClr w14:val="tx1"/>
            </w14:solidFill>
          </w14:textFill>
        </w:rPr>
        <w:t>)</w:t>
      </w:r>
      <w:r>
        <w:rPr>
          <w:color w:val="000000" w:themeColor="text1"/>
          <w:highlight w:val="none"/>
          <w14:textFill>
            <w14:solidFill>
              <w14:schemeClr w14:val="tx1"/>
            </w14:solidFill>
          </w14:textFill>
        </w:rPr>
        <w:t xml:space="preserve"> illustrates the microbial association network in the 72-hour time series of Daya Bay, showing that the local similarity correlations with time-lags associated with major phytoplankton taxa often involve bacteria and archaea, indicating temporal delays.</w:t>
      </w:r>
    </w:p>
    <w:p>
      <w:pPr>
        <w:spacing w:line="360" w:lineRule="auto"/>
        <w:jc w:val="both"/>
        <w:rPr>
          <w:b/>
          <w:color w:val="000000" w:themeColor="text1"/>
          <w:sz w:val="28"/>
          <w:szCs w:val="28"/>
          <w:highlight w:val="none"/>
          <w14:textFill>
            <w14:solidFill>
              <w14:schemeClr w14:val="tx1"/>
            </w14:solidFill>
          </w14:textFill>
        </w:rPr>
      </w:pPr>
    </w:p>
    <w:p>
      <w:pPr>
        <w:spacing w:line="360" w:lineRule="auto"/>
        <w:jc w:val="both"/>
        <w:rPr>
          <w:color w:val="000000" w:themeColor="text1"/>
          <w:highlight w:val="none"/>
          <w14:textFill>
            <w14:solidFill>
              <w14:schemeClr w14:val="tx1"/>
            </w14:solidFill>
          </w14:textFill>
        </w:rPr>
      </w:pPr>
      <w:r>
        <w:rPr>
          <w:b/>
          <w:color w:val="000000" w:themeColor="text1"/>
          <w:sz w:val="28"/>
          <w:szCs w:val="28"/>
          <w:highlight w:val="none"/>
          <w14:textFill>
            <w14:solidFill>
              <w14:schemeClr w14:val="tx1"/>
            </w14:solidFill>
          </w14:textFill>
        </w:rPr>
        <w:t>Discussion</w:t>
      </w:r>
    </w:p>
    <w:p>
      <w:pPr>
        <w:spacing w:line="360" w:lineRule="auto"/>
        <w:jc w:val="both"/>
        <w:rPr>
          <w:color w:val="000000" w:themeColor="text1"/>
          <w:highlight w:val="none"/>
          <w14:textFill>
            <w14:solidFill>
              <w14:schemeClr w14:val="tx1"/>
            </w14:solidFill>
          </w14:textFill>
        </w:rPr>
      </w:pPr>
      <w:r>
        <w:rPr>
          <w:rFonts w:hint="eastAsia"/>
          <w:color w:val="000000" w:themeColor="text1"/>
          <w:highlight w:val="none"/>
          <w:u w:val="single"/>
          <w14:textFill>
            <w14:solidFill>
              <w14:schemeClr w14:val="tx1"/>
            </w14:solidFill>
          </w14:textFill>
        </w:rPr>
        <w:t>The computational workload, which previously took nearly a month using the traditional eLSA theoretical method, can be completed in just one day by fully leveraging hardware resources with the GeLSA software.</w:t>
      </w:r>
      <w:r>
        <w:rPr>
          <w:rFonts w:hint="eastAsia"/>
          <w:color w:val="000000" w:themeColor="text1"/>
          <w:highlight w:val="none"/>
          <w14:textFill>
            <w14:solidFill>
              <w14:schemeClr w14:val="tx1"/>
            </w14:solidFill>
          </w14:textFill>
        </w:rPr>
        <w:t xml:space="preserve"> </w:t>
      </w:r>
      <w:r>
        <w:rPr>
          <w:color w:val="000000" w:themeColor="text1"/>
          <w:highlight w:val="none"/>
          <w:u w:val="single"/>
          <w14:textFill>
            <w14:solidFill>
              <w14:schemeClr w14:val="tx1"/>
            </w14:solidFill>
          </w14:textFill>
        </w:rPr>
        <w:t xml:space="preserve">It's important to note that the </w:t>
      </w:r>
      <w:r>
        <w:rPr>
          <w:rFonts w:hint="eastAsia"/>
          <w:color w:val="000000" w:themeColor="text1"/>
          <w:highlight w:val="none"/>
          <w:u w:val="single"/>
          <w14:textFill>
            <w14:solidFill>
              <w14:schemeClr w14:val="tx1"/>
            </w14:solidFill>
          </w14:textFill>
        </w:rPr>
        <w:t>perfrom</w:t>
      </w:r>
      <w:r>
        <w:rPr>
          <w:rFonts w:hint="eastAsia"/>
          <w:color w:val="000000" w:themeColor="text1"/>
          <w:highlight w:val="none"/>
          <w:u w:val="single"/>
          <w:lang w:eastAsia="zh-CN"/>
          <w14:textFill>
            <w14:solidFill>
              <w14:schemeClr w14:val="tx1"/>
            </w14:solidFill>
          </w14:textFill>
        </w:rPr>
        <w:t>e</w:t>
      </w:r>
      <w:r>
        <w:rPr>
          <w:rFonts w:hint="eastAsia"/>
          <w:color w:val="000000" w:themeColor="text1"/>
          <w:highlight w:val="none"/>
          <w:u w:val="single"/>
          <w14:textFill>
            <w14:solidFill>
              <w14:schemeClr w14:val="tx1"/>
            </w14:solidFill>
          </w14:textFill>
        </w:rPr>
        <w:t xml:space="preserve">nce of </w:t>
      </w:r>
      <w:r>
        <w:rPr>
          <w:color w:val="000000" w:themeColor="text1"/>
          <w:highlight w:val="none"/>
          <w:u w:val="single"/>
          <w14:textFill>
            <w14:solidFill>
              <w14:schemeClr w14:val="tx1"/>
            </w14:solidFill>
          </w14:textFill>
        </w:rPr>
        <w:t xml:space="preserve">software acceleration mainly involve two aspects: the number of data points (m) and the method of calculating p-values. </w:t>
      </w:r>
      <w:r>
        <w:rPr>
          <w:color w:val="000000" w:themeColor="text1"/>
          <w:highlight w:val="none"/>
          <w14:textFill>
            <w14:solidFill>
              <w14:schemeClr w14:val="tx1"/>
            </w14:solidFill>
          </w14:textFill>
        </w:rPr>
        <w:t>The number of data points determines whether the computer CPU hardware is fully utilized, while the p-value calculation method determines whether the computer GPU hardware is fully utilized. Therefore, when analyzing and optimizing software acceleration effects, it</w:t>
      </w:r>
      <w:r>
        <w:rPr>
          <w:rFonts w:hint="eastAsia"/>
          <w:color w:val="000000" w:themeColor="text1"/>
          <w:highlight w:val="none"/>
          <w14:textFill>
            <w14:solidFill>
              <w14:schemeClr w14:val="tx1"/>
            </w14:solidFill>
          </w14:textFill>
        </w:rPr>
        <w:t xml:space="preserve"> is</w:t>
      </w:r>
      <w:r>
        <w:rPr>
          <w:color w:val="000000" w:themeColor="text1"/>
          <w:highlight w:val="none"/>
          <w14:textFill>
            <w14:solidFill>
              <w14:schemeClr w14:val="tx1"/>
            </w14:solidFill>
          </w14:textFill>
        </w:rPr>
        <w:t xml:space="preserve"> necessary to consider the influence of both factors.</w:t>
      </w:r>
    </w:p>
    <w:p>
      <w:pPr>
        <w:spacing w:line="360" w:lineRule="auto"/>
        <w:ind w:firstLine="420"/>
        <w:jc w:val="both"/>
        <w:rPr>
          <w:color w:val="000000" w:themeColor="text1"/>
          <w:highlight w:val="none"/>
          <w14:textFill>
            <w14:solidFill>
              <w14:schemeClr w14:val="tx1"/>
            </w14:solidFill>
          </w14:textFill>
        </w:rPr>
      </w:pPr>
      <w:r>
        <w:rPr>
          <w:rFonts w:hint="eastAsia"/>
          <w:color w:val="000000" w:themeColor="text1"/>
          <w:highlight w:val="none"/>
          <w:u w:val="single"/>
          <w14:textFill>
            <w14:solidFill>
              <w14:schemeClr w14:val="tx1"/>
            </w14:solidFill>
          </w14:textFill>
        </w:rPr>
        <w:t xml:space="preserve">This advancement significantly enhances the efficiency of data analysis, allowing us to process massive datasets rapidly. </w:t>
      </w:r>
      <w:r>
        <w:rPr>
          <w:rFonts w:hint="eastAsia"/>
          <w:color w:val="000000" w:themeColor="text1"/>
          <w:highlight w:val="none"/>
          <w14:textFill>
            <w14:solidFill>
              <w14:schemeClr w14:val="tx1"/>
            </w14:solidFill>
          </w14:textFill>
        </w:rPr>
        <w:t xml:space="preserve">This breakthrough </w:t>
      </w:r>
      <w:r>
        <w:rPr>
          <w:color w:val="000000" w:themeColor="text1"/>
          <w:highlight w:val="none"/>
          <w14:textFill>
            <w14:solidFill>
              <w14:schemeClr w14:val="tx1"/>
            </w14:solidFill>
          </w14:textFill>
        </w:rPr>
        <w:t>accelerates workflow and</w:t>
      </w:r>
      <w:r>
        <w:rPr>
          <w:rFonts w:hint="eastAsia"/>
          <w:color w:val="000000" w:themeColor="text1"/>
          <w:highlight w:val="none"/>
          <w14:textFill>
            <w14:solidFill>
              <w14:schemeClr w14:val="tx1"/>
            </w14:solidFill>
          </w14:textFill>
        </w:rPr>
        <w:t xml:space="preserve"> aids in a deeper understanding and utilization of data.</w:t>
      </w:r>
      <w:r>
        <w:rPr>
          <w:rFonts w:hint="eastAsia"/>
          <w:color w:val="000000" w:themeColor="text1"/>
          <w:highlight w:val="none"/>
          <w:lang w:val="en-US" w:eastAsia="zh-CN"/>
          <w14:textFill>
            <w14:solidFill>
              <w14:schemeClr w14:val="tx1"/>
            </w14:solidFill>
          </w14:textFill>
        </w:rPr>
        <w:t xml:space="preserve"> </w:t>
      </w:r>
      <w:r>
        <w:rPr>
          <w:rFonts w:hint="eastAsia"/>
          <w:color w:val="000000" w:themeColor="text1"/>
          <w:highlight w:val="none"/>
          <w14:textFill>
            <w14:solidFill>
              <w14:schemeClr w14:val="tx1"/>
            </w14:solidFill>
          </w14:textFill>
        </w:rPr>
        <w:t xml:space="preserve">The Python-C++ implementation of GeLSA can be found at </w:t>
      </w:r>
      <w:r>
        <w:rPr>
          <w:color w:val="000000" w:themeColor="text1"/>
          <w:highlight w:val="none"/>
          <w14:textFill>
            <w14:solidFill>
              <w14:schemeClr w14:val="tx1"/>
            </w14:solidFill>
          </w14:textFill>
        </w:rPr>
        <w:fldChar w:fldCharType="begin"/>
      </w:r>
      <w:r>
        <w:rPr>
          <w:color w:val="000000" w:themeColor="text1"/>
          <w:highlight w:val="none"/>
          <w14:textFill>
            <w14:solidFill>
              <w14:schemeClr w14:val="tx1"/>
            </w14:solidFill>
          </w14:textFill>
        </w:rPr>
        <w:instrText xml:space="preserve"> HYPERLINK "https://github.com/labxscut/GeLSA" </w:instrText>
      </w:r>
      <w:r>
        <w:rPr>
          <w:color w:val="000000" w:themeColor="text1"/>
          <w:highlight w:val="none"/>
          <w14:textFill>
            <w14:solidFill>
              <w14:schemeClr w14:val="tx1"/>
            </w14:solidFill>
          </w14:textFill>
        </w:rPr>
        <w:fldChar w:fldCharType="separate"/>
      </w:r>
      <w:r>
        <w:rPr>
          <w:rStyle w:val="10"/>
          <w:rFonts w:hint="eastAsia"/>
          <w:color w:val="000000" w:themeColor="text1"/>
          <w:highlight w:val="none"/>
          <w14:textFill>
            <w14:solidFill>
              <w14:schemeClr w14:val="tx1"/>
            </w14:solidFill>
          </w14:textFill>
        </w:rPr>
        <w:t>https://github.com/labxscut/GeLSA</w:t>
      </w:r>
      <w:r>
        <w:rPr>
          <w:rStyle w:val="10"/>
          <w:rFonts w:hint="eastAsia"/>
          <w:color w:val="000000" w:themeColor="text1"/>
          <w:highlight w:val="none"/>
          <w14:textFill>
            <w14:solidFill>
              <w14:schemeClr w14:val="tx1"/>
            </w14:solidFill>
          </w14:textFill>
        </w:rPr>
        <w:fldChar w:fldCharType="end"/>
      </w:r>
      <w:r>
        <w:rPr>
          <w:rFonts w:hint="eastAsia"/>
          <w:color w:val="000000" w:themeColor="text1"/>
          <w:highlight w:val="none"/>
          <w14:textFill>
            <w14:solidFill>
              <w14:schemeClr w14:val="tx1"/>
            </w14:solidFill>
          </w14:textFill>
        </w:rPr>
        <w:t>.</w:t>
      </w:r>
    </w:p>
    <w:p>
      <w:pPr>
        <w:spacing w:line="360" w:lineRule="auto"/>
        <w:jc w:val="both"/>
        <w:rPr>
          <w:rFonts w:ascii="Calibri" w:hAnsi="Calibri"/>
          <w:color w:val="000000" w:themeColor="text1"/>
          <w:sz w:val="21"/>
          <w:szCs w:val="21"/>
          <w:highlight w:val="none"/>
          <w:lang w:eastAsia="zh-CN"/>
          <w14:textFill>
            <w14:solidFill>
              <w14:schemeClr w14:val="tx1"/>
            </w14:solidFill>
          </w14:textFill>
        </w:rPr>
      </w:pPr>
    </w:p>
    <w:p>
      <w:pPr>
        <w:spacing w:line="360" w:lineRule="auto"/>
        <w:jc w:val="both"/>
        <w:rPr>
          <w:b/>
          <w:color w:val="000000" w:themeColor="text1"/>
          <w:sz w:val="28"/>
          <w:szCs w:val="28"/>
          <w:highlight w:val="none"/>
          <w:lang w:eastAsia="zh-CN"/>
          <w14:textFill>
            <w14:solidFill>
              <w14:schemeClr w14:val="tx1"/>
            </w14:solidFill>
          </w14:textFill>
        </w:rPr>
      </w:pPr>
      <w:r>
        <w:rPr>
          <w:b/>
          <w:color w:val="000000" w:themeColor="text1"/>
          <w:sz w:val="28"/>
          <w:szCs w:val="28"/>
          <w:highlight w:val="none"/>
          <w:lang w:eastAsia="zh-CN"/>
          <w14:textFill>
            <w14:solidFill>
              <w14:schemeClr w14:val="tx1"/>
            </w14:solidFill>
          </w14:textFill>
        </w:rPr>
        <w:t xml:space="preserve">Authors’ contributions </w:t>
      </w:r>
    </w:p>
    <w:p>
      <w:pPr>
        <w:spacing w:line="360" w:lineRule="auto"/>
        <w:jc w:val="both"/>
        <w:rPr>
          <w:b/>
          <w:color w:val="000000" w:themeColor="text1"/>
          <w:sz w:val="28"/>
          <w:szCs w:val="28"/>
          <w:highlight w:val="none"/>
          <w:lang w:eastAsia="zh-CN"/>
          <w14:textFill>
            <w14:solidFill>
              <w14:schemeClr w14:val="tx1"/>
            </w14:solidFill>
          </w14:textFill>
        </w:rPr>
      </w:pPr>
      <w:r>
        <w:rPr>
          <w:rFonts w:hint="eastAsia"/>
          <w:color w:val="000000" w:themeColor="text1"/>
          <w:highlight w:val="none"/>
          <w:lang w:eastAsia="zh-CN"/>
          <w14:textFill>
            <w14:solidFill>
              <w14:schemeClr w14:val="tx1"/>
            </w14:solidFill>
          </w14:textFill>
        </w:rPr>
        <w:t>YL revamped the LSA algorithm and applied it for parallel computation on both CPU and GPU</w:t>
      </w:r>
      <w:r>
        <w:rPr>
          <w:rFonts w:hint="eastAsia"/>
          <w:color w:val="000000" w:themeColor="text1"/>
          <w:highlight w:val="none"/>
          <w:lang w:val="en-US" w:eastAsia="zh-CN"/>
          <w14:textFill>
            <w14:solidFill>
              <w14:schemeClr w14:val="tx1"/>
            </w14:solidFill>
          </w14:textFill>
        </w:rPr>
        <w:t xml:space="preserve">, </w:t>
      </w:r>
      <w:r>
        <w:rPr>
          <w:rFonts w:hint="eastAsia"/>
          <w:color w:val="000000" w:themeColor="text1"/>
          <w:highlight w:val="none"/>
          <w:lang w:eastAsia="zh-CN"/>
          <w14:textFill>
            <w14:solidFill>
              <w14:schemeClr w14:val="tx1"/>
            </w14:solidFill>
          </w14:textFill>
        </w:rPr>
        <w:t>further parallelized the software by circumventing Python's GIL. YL participated in software performance and correctness comparisons</w:t>
      </w:r>
      <w:r>
        <w:rPr>
          <w:rFonts w:hint="eastAsia"/>
          <w:color w:val="000000" w:themeColor="text1"/>
          <w:highlight w:val="none"/>
          <w:lang w:val="en-US" w:eastAsia="zh-CN"/>
          <w14:textFill>
            <w14:solidFill>
              <w14:schemeClr w14:val="tx1"/>
            </w14:solidFill>
          </w14:textFill>
        </w:rPr>
        <w:t>,</w:t>
      </w:r>
      <w:r>
        <w:rPr>
          <w:rFonts w:hint="eastAsia"/>
          <w:color w:val="000000" w:themeColor="text1"/>
          <w:highlight w:val="none"/>
          <w:lang w:eastAsia="zh-CN"/>
          <w14:textFill>
            <w14:solidFill>
              <w14:schemeClr w14:val="tx1"/>
            </w14:solidFill>
          </w14:textFill>
        </w:rPr>
        <w:t xml:space="preserve"> contributed to drafting the manuscript. SSX analyzed the network graph of the Daya Bay dataset computation results and translated this analysis into text. SWH, YHX, and LX conceived the research, participated in its design and coordination, and assisted in drafting the manuscript. All authors read and approved the final manuscript.</w:t>
      </w:r>
    </w:p>
    <w:p>
      <w:pPr>
        <w:spacing w:line="360" w:lineRule="auto"/>
        <w:jc w:val="both"/>
        <w:rPr>
          <w:b/>
          <w:color w:val="000000" w:themeColor="text1"/>
          <w:sz w:val="28"/>
          <w:szCs w:val="28"/>
          <w:highlight w:val="none"/>
          <w:lang w:eastAsia="zh-CN"/>
          <w14:textFill>
            <w14:solidFill>
              <w14:schemeClr w14:val="tx1"/>
            </w14:solidFill>
          </w14:textFill>
        </w:rPr>
      </w:pPr>
    </w:p>
    <w:p>
      <w:pPr>
        <w:spacing w:line="360" w:lineRule="auto"/>
        <w:jc w:val="both"/>
        <w:rPr>
          <w:b/>
          <w:color w:val="000000" w:themeColor="text1"/>
          <w:sz w:val="28"/>
          <w:szCs w:val="28"/>
          <w:highlight w:val="none"/>
          <w:lang w:eastAsia="zh-CN"/>
          <w14:textFill>
            <w14:solidFill>
              <w14:schemeClr w14:val="tx1"/>
            </w14:solidFill>
          </w14:textFill>
        </w:rPr>
      </w:pPr>
      <w:r>
        <w:rPr>
          <w:b/>
          <w:color w:val="000000" w:themeColor="text1"/>
          <w:sz w:val="28"/>
          <w:szCs w:val="28"/>
          <w:highlight w:val="none"/>
          <w:lang w:eastAsia="zh-CN"/>
          <w14:textFill>
            <w14:solidFill>
              <w14:schemeClr w14:val="tx1"/>
            </w14:solidFill>
          </w14:textFill>
        </w:rPr>
        <w:t>Competing interests</w:t>
      </w:r>
    </w:p>
    <w:p>
      <w:pPr>
        <w:spacing w:line="360" w:lineRule="auto"/>
        <w:jc w:val="both"/>
        <w:rPr>
          <w:color w:val="000000" w:themeColor="text1"/>
          <w:highlight w:val="none"/>
          <w:lang w:eastAsia="zh-CN"/>
          <w14:textFill>
            <w14:solidFill>
              <w14:schemeClr w14:val="tx1"/>
            </w14:solidFill>
          </w14:textFill>
        </w:rPr>
      </w:pPr>
      <w:r>
        <w:rPr>
          <w:color w:val="000000" w:themeColor="text1"/>
          <w:highlight w:val="none"/>
          <w:lang w:eastAsia="zh-CN"/>
          <w14:textFill>
            <w14:solidFill>
              <w14:schemeClr w14:val="tx1"/>
            </w14:solidFill>
          </w14:textFill>
        </w:rPr>
        <w:t>The authors have declared no competing interests.</w:t>
      </w:r>
    </w:p>
    <w:p>
      <w:pPr>
        <w:spacing w:line="360" w:lineRule="auto"/>
        <w:jc w:val="both"/>
        <w:rPr>
          <w:color w:val="000000" w:themeColor="text1"/>
          <w:highlight w:val="none"/>
          <w:lang w:eastAsia="zh-CN"/>
          <w14:textFill>
            <w14:solidFill>
              <w14:schemeClr w14:val="tx1"/>
            </w14:solidFill>
          </w14:textFill>
        </w:rPr>
      </w:pPr>
    </w:p>
    <w:p>
      <w:pPr>
        <w:spacing w:line="360" w:lineRule="auto"/>
        <w:jc w:val="both"/>
        <w:rPr>
          <w:color w:val="000000" w:themeColor="text1"/>
          <w:highlight w:val="none"/>
          <w14:textFill>
            <w14:solidFill>
              <w14:schemeClr w14:val="tx1"/>
            </w14:solidFill>
          </w14:textFill>
        </w:rPr>
      </w:pPr>
      <w:r>
        <w:rPr>
          <w:b/>
          <w:color w:val="000000" w:themeColor="text1"/>
          <w:sz w:val="28"/>
          <w:szCs w:val="28"/>
          <w:highlight w:val="none"/>
          <w:lang w:eastAsia="zh-CN"/>
          <w14:textFill>
            <w14:solidFill>
              <w14:schemeClr w14:val="tx1"/>
            </w14:solidFill>
          </w14:textFill>
        </w:rPr>
        <w:t>Acknowledgements</w:t>
      </w:r>
    </w:p>
    <w:p>
      <w:pPr>
        <w:spacing w:line="360" w:lineRule="auto"/>
        <w:jc w:val="both"/>
        <w:rPr>
          <w:b/>
          <w:color w:val="000000" w:themeColor="text1"/>
          <w:sz w:val="28"/>
          <w:szCs w:val="28"/>
          <w:highlight w:val="none"/>
          <w14:textFill>
            <w14:solidFill>
              <w14:schemeClr w14:val="tx1"/>
            </w14:solidFill>
          </w14:textFill>
        </w:rPr>
      </w:pPr>
      <w:r>
        <w:rPr>
          <w:color w:val="000000" w:themeColor="text1"/>
          <w:highlight w:val="yellow"/>
          <w:shd w:val="clear" w:color="auto" w:fill="FFFFFF"/>
          <w14:textFill>
            <w14:solidFill>
              <w14:schemeClr w14:val="tx1"/>
            </w14:solidFill>
          </w14:textFill>
        </w:rPr>
        <w:t>The National Natural Science Foundation of China (42276163), Shenzhen Science, Technology and Innovation Commission Program (JCYJ20220530115401003), and Shanghai Frontiers Science Center of Polar Research (SOO2004-03) granted to S.H. (Shengwei Hou) were also acknowledged.</w:t>
      </w:r>
      <w:r>
        <w:rPr>
          <w:color w:val="000000" w:themeColor="text1"/>
          <w:highlight w:val="none"/>
          <w14:textFill>
            <w14:solidFill>
              <w14:schemeClr w14:val="tx1"/>
            </w14:solidFill>
          </w14:textFill>
        </w:rPr>
        <w:br w:type="page"/>
      </w:r>
      <w:r>
        <w:rPr>
          <w:b/>
          <w:color w:val="000000" w:themeColor="text1"/>
          <w:sz w:val="28"/>
          <w:szCs w:val="28"/>
          <w:highlight w:val="none"/>
          <w14:textFill>
            <w14:solidFill>
              <w14:schemeClr w14:val="tx1"/>
            </w14:solidFill>
          </w14:textFill>
        </w:rPr>
        <w:t>References</w:t>
      </w:r>
    </w:p>
    <w:p>
      <w:pPr>
        <w:spacing w:line="360" w:lineRule="auto"/>
        <w:rPr>
          <w:color w:val="000000" w:themeColor="text1"/>
          <w:highlight w:val="none"/>
          <w:lang w:val="en-US" w:eastAsia="zh-CN"/>
          <w14:textFill>
            <w14:solidFill>
              <w14:schemeClr w14:val="tx1"/>
            </w14:solidFill>
          </w14:textFill>
        </w:rPr>
      </w:pPr>
      <w:bookmarkStart w:id="2" w:name="OLE_LINK3"/>
      <w:r>
        <w:rPr>
          <w:rFonts w:hint="eastAsia" w:eastAsiaTheme="minorEastAsia"/>
          <w:color w:val="000000" w:themeColor="text1"/>
          <w:highlight w:val="none"/>
          <w:lang w:eastAsia="zh-CN"/>
          <w14:textFill>
            <w14:solidFill>
              <w14:schemeClr w14:val="tx1"/>
            </w14:solidFill>
          </w14:textFill>
        </w:rPr>
        <w:t xml:space="preserve">[1] </w:t>
      </w:r>
      <w:r>
        <w:rPr>
          <w:rFonts w:eastAsia="CaeciliaLTStd-Light"/>
          <w:color w:val="000000" w:themeColor="text1"/>
          <w:highlight w:val="none"/>
          <w14:textFill>
            <w14:solidFill>
              <w14:schemeClr w14:val="tx1"/>
            </w14:solidFill>
          </w14:textFill>
        </w:rPr>
        <w:t xml:space="preserve">Caporaso JG, Lauber CL, Costello EK,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Moving pictures of the human microbiome. </w:t>
      </w:r>
      <w:r>
        <w:rPr>
          <w:rFonts w:eastAsia="CaeciliaLTStd-LightItalic"/>
          <w:i/>
          <w:iCs/>
          <w:color w:val="000000" w:themeColor="text1"/>
          <w:highlight w:val="none"/>
          <w14:textFill>
            <w14:solidFill>
              <w14:schemeClr w14:val="tx1"/>
            </w14:solidFill>
          </w14:textFill>
        </w:rPr>
        <w:t xml:space="preserve">Genome Biol </w:t>
      </w:r>
      <w:r>
        <w:rPr>
          <w:rFonts w:eastAsia="CaeciliaLTStd-Light"/>
          <w:color w:val="000000" w:themeColor="text1"/>
          <w:highlight w:val="none"/>
          <w14:textFill>
            <w14:solidFill>
              <w14:schemeClr w14:val="tx1"/>
            </w14:solidFill>
          </w14:textFill>
        </w:rPr>
        <w:t>2011;</w:t>
      </w:r>
      <w:r>
        <w:rPr>
          <w:rFonts w:eastAsia="CaeciliaLTStd-Bold"/>
          <w:b/>
          <w:bCs/>
          <w:color w:val="000000" w:themeColor="text1"/>
          <w:highlight w:val="none"/>
          <w14:textFill>
            <w14:solidFill>
              <w14:schemeClr w14:val="tx1"/>
            </w14:solidFill>
          </w14:textFill>
        </w:rPr>
        <w:t>12</w:t>
      </w:r>
      <w:r>
        <w:rPr>
          <w:rFonts w:eastAsia="CaeciliaLTStd-Light"/>
          <w:color w:val="000000" w:themeColor="text1"/>
          <w:highlight w:val="none"/>
          <w14:textFill>
            <w14:solidFill>
              <w14:schemeClr w14:val="tx1"/>
            </w14:solidFill>
          </w14:textFill>
        </w:rPr>
        <w:t xml:space="preserve">:R50.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 xml:space="preserve">[2] </w:t>
      </w:r>
      <w:r>
        <w:rPr>
          <w:rFonts w:eastAsia="CaeciliaLTStd-Light"/>
          <w:color w:val="000000" w:themeColor="text1"/>
          <w:highlight w:val="none"/>
          <w14:textFill>
            <w14:solidFill>
              <w14:schemeClr w14:val="tx1"/>
            </w14:solidFill>
          </w14:textFill>
        </w:rPr>
        <w:t xml:space="preserve">Cram JA, Xia LC, Needham DM,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Cross-depth analysis of marine bacterial networks suggests downward propagation of</w:t>
      </w:r>
      <w:r>
        <w:rPr>
          <w:color w:val="000000" w:themeColor="text1"/>
          <w:highlight w:val="none"/>
          <w14:textFill>
            <w14:solidFill>
              <w14:schemeClr w14:val="tx1"/>
            </w14:solidFill>
          </w14:textFill>
        </w:rPr>
        <w:t xml:space="preserve"> </w:t>
      </w:r>
      <w:r>
        <w:rPr>
          <w:rFonts w:eastAsia="CaeciliaLTStd-Light"/>
          <w:color w:val="000000" w:themeColor="text1"/>
          <w:highlight w:val="none"/>
          <w14:textFill>
            <w14:solidFill>
              <w14:schemeClr w14:val="tx1"/>
            </w14:solidFill>
          </w14:textFill>
        </w:rPr>
        <w:t xml:space="preserve">temporal changes. </w:t>
      </w:r>
      <w:r>
        <w:rPr>
          <w:rFonts w:eastAsia="CaeciliaLTStd-LightItalic"/>
          <w:i/>
          <w:iCs/>
          <w:color w:val="000000" w:themeColor="text1"/>
          <w:highlight w:val="none"/>
          <w14:textFill>
            <w14:solidFill>
              <w14:schemeClr w14:val="tx1"/>
            </w14:solidFill>
          </w14:textFill>
        </w:rPr>
        <w:t>ISME</w:t>
      </w:r>
      <w:r>
        <w:rPr>
          <w:rFonts w:hint="eastAsia"/>
          <w:i/>
          <w:iCs/>
          <w:color w:val="000000" w:themeColor="text1"/>
          <w:highlight w:val="none"/>
          <w:lang w:val="en-US" w:eastAsia="zh-CN"/>
          <w14:textFill>
            <w14:solidFill>
              <w14:schemeClr w14:val="tx1"/>
            </w14:solidFill>
          </w14:textFill>
        </w:rPr>
        <w:t xml:space="preserve"> </w:t>
      </w:r>
      <w:r>
        <w:rPr>
          <w:rFonts w:eastAsia="CaeciliaLTStd-LightItalic"/>
          <w:i/>
          <w:iCs/>
          <w:color w:val="000000" w:themeColor="text1"/>
          <w:highlight w:val="none"/>
          <w14:textFill>
            <w14:solidFill>
              <w14:schemeClr w14:val="tx1"/>
            </w14:solidFill>
          </w14:textFill>
        </w:rPr>
        <w:t>J</w:t>
      </w:r>
      <w:r>
        <w:rPr>
          <w:rFonts w:eastAsia="CaeciliaLTStd-Light"/>
          <w:color w:val="000000" w:themeColor="text1"/>
          <w:highlight w:val="none"/>
          <w14:textFill>
            <w14:solidFill>
              <w14:schemeClr w14:val="tx1"/>
            </w14:solidFill>
          </w14:textFill>
        </w:rPr>
        <w:t>2015;</w:t>
      </w:r>
      <w:r>
        <w:rPr>
          <w:rFonts w:eastAsia="CaeciliaLTStd-Bold"/>
          <w:b/>
          <w:bCs/>
          <w:color w:val="000000" w:themeColor="text1"/>
          <w:highlight w:val="none"/>
          <w14:textFill>
            <w14:solidFill>
              <w14:schemeClr w14:val="tx1"/>
            </w14:solidFill>
          </w14:textFill>
        </w:rPr>
        <w:t>9</w:t>
      </w:r>
      <w:r>
        <w:rPr>
          <w:rFonts w:eastAsia="CaeciliaLTStd-Light"/>
          <w:color w:val="000000" w:themeColor="text1"/>
          <w:highlight w:val="none"/>
          <w14:textFill>
            <w14:solidFill>
              <w14:schemeClr w14:val="tx1"/>
            </w14:solidFill>
          </w14:textFill>
        </w:rPr>
        <w:t xml:space="preserve">:2573–86.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[3]</w:t>
      </w:r>
      <w:r>
        <w:rPr>
          <w:rFonts w:eastAsia="CaeciliaLTStd-Light"/>
          <w:color w:val="000000" w:themeColor="text1"/>
          <w:highlight w:val="none"/>
          <w14:textFill>
            <w14:solidFill>
              <w14:schemeClr w14:val="tx1"/>
            </w14:solidFill>
          </w14:textFill>
        </w:rPr>
        <w:t xml:space="preserve"> Steele JA, Countway PD, Xia L,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Marine bacterial, archaeal and protistan association networks reveal ecological linkages. </w:t>
      </w:r>
      <w:r>
        <w:rPr>
          <w:rFonts w:eastAsia="CaeciliaLTStd-LightItalic"/>
          <w:i/>
          <w:iCs/>
          <w:color w:val="000000" w:themeColor="text1"/>
          <w:highlight w:val="none"/>
          <w14:textFill>
            <w14:solidFill>
              <w14:schemeClr w14:val="tx1"/>
            </w14:solidFill>
          </w14:textFill>
        </w:rPr>
        <w:t xml:space="preserve">ISME J </w:t>
      </w:r>
      <w:r>
        <w:rPr>
          <w:rFonts w:eastAsia="CaeciliaLTStd-Light"/>
          <w:color w:val="000000" w:themeColor="text1"/>
          <w:highlight w:val="none"/>
          <w14:textFill>
            <w14:solidFill>
              <w14:schemeClr w14:val="tx1"/>
            </w14:solidFill>
          </w14:textFill>
        </w:rPr>
        <w:t>2011;</w:t>
      </w:r>
      <w:r>
        <w:rPr>
          <w:rFonts w:eastAsia="CaeciliaLTStd-Bold"/>
          <w:b/>
          <w:bCs/>
          <w:color w:val="000000" w:themeColor="text1"/>
          <w:highlight w:val="none"/>
          <w14:textFill>
            <w14:solidFill>
              <w14:schemeClr w14:val="tx1"/>
            </w14:solidFill>
          </w14:textFill>
        </w:rPr>
        <w:t>5</w:t>
      </w:r>
      <w:r>
        <w:rPr>
          <w:rFonts w:eastAsia="CaeciliaLTStd-Light"/>
          <w:color w:val="000000" w:themeColor="text1"/>
          <w:highlight w:val="none"/>
          <w14:textFill>
            <w14:solidFill>
              <w14:schemeClr w14:val="tx1"/>
            </w14:solidFill>
          </w14:textFill>
        </w:rPr>
        <w:t xml:space="preserve">:1414–25.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 xml:space="preserve">[4] </w:t>
      </w:r>
      <w:r>
        <w:rPr>
          <w:rFonts w:eastAsia="CaeciliaLTStd-Light"/>
          <w:color w:val="000000" w:themeColor="text1"/>
          <w:highlight w:val="none"/>
          <w14:textFill>
            <w14:solidFill>
              <w14:schemeClr w14:val="tx1"/>
            </w14:solidFill>
          </w14:textFill>
        </w:rPr>
        <w:t xml:space="preserve">Shade A, McManus PS, Handelsman J. Unexpected diversity during community succession in the apple f lower microbiome. </w:t>
      </w:r>
      <w:r>
        <w:rPr>
          <w:rFonts w:eastAsia="CaeciliaLTStd-LightItalic"/>
          <w:i/>
          <w:iCs/>
          <w:color w:val="000000" w:themeColor="text1"/>
          <w:highlight w:val="none"/>
          <w14:textFill>
            <w14:solidFill>
              <w14:schemeClr w14:val="tx1"/>
            </w14:solidFill>
          </w14:textFill>
        </w:rPr>
        <w:t xml:space="preserve">MBio </w:t>
      </w:r>
      <w:r>
        <w:rPr>
          <w:rFonts w:eastAsia="CaeciliaLTStd-Light"/>
          <w:color w:val="000000" w:themeColor="text1"/>
          <w:highlight w:val="none"/>
          <w14:textFill>
            <w14:solidFill>
              <w14:schemeClr w14:val="tx1"/>
            </w14:solidFill>
          </w14:textFill>
        </w:rPr>
        <w:t>2013;</w:t>
      </w:r>
      <w:r>
        <w:rPr>
          <w:rFonts w:eastAsia="CaeciliaLTStd-Bold"/>
          <w:b/>
          <w:bCs/>
          <w:color w:val="000000" w:themeColor="text1"/>
          <w:highlight w:val="none"/>
          <w14:textFill>
            <w14:solidFill>
              <w14:schemeClr w14:val="tx1"/>
            </w14:solidFill>
          </w14:textFill>
        </w:rPr>
        <w:t>4</w:t>
      </w:r>
      <w:r>
        <w:rPr>
          <w:rFonts w:eastAsia="CaeciliaLTStd-Light"/>
          <w:color w:val="000000" w:themeColor="text1"/>
          <w:highlight w:val="none"/>
          <w14:textFill>
            <w14:solidFill>
              <w14:schemeClr w14:val="tx1"/>
            </w14:solidFill>
          </w14:textFill>
        </w:rPr>
        <w:t xml:space="preserve">:e00602–12.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 xml:space="preserve">[5] </w:t>
      </w:r>
      <w:r>
        <w:rPr>
          <w:rFonts w:eastAsia="CaeciliaLTStd-Light"/>
          <w:color w:val="000000" w:themeColor="text1"/>
          <w:highlight w:val="none"/>
          <w14:textFill>
            <w14:solidFill>
              <w14:schemeClr w14:val="tx1"/>
            </w14:solidFill>
          </w14:textFill>
        </w:rPr>
        <w:t xml:space="preserve">Cho RJ, Campbell MJ, Winzeler EA,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A genome-wide transcriptional analysis of the mitotic cell cycle. </w:t>
      </w:r>
      <w:r>
        <w:rPr>
          <w:rFonts w:eastAsia="CaeciliaLTStd-LightItalic"/>
          <w:i/>
          <w:iCs/>
          <w:color w:val="000000" w:themeColor="text1"/>
          <w:highlight w:val="none"/>
          <w14:textFill>
            <w14:solidFill>
              <w14:schemeClr w14:val="tx1"/>
            </w14:solidFill>
          </w14:textFill>
        </w:rPr>
        <w:t xml:space="preserve">Mol Cell </w:t>
      </w:r>
      <w:r>
        <w:rPr>
          <w:rFonts w:eastAsia="CaeciliaLTStd-Light"/>
          <w:color w:val="000000" w:themeColor="text1"/>
          <w:highlight w:val="none"/>
          <w14:textFill>
            <w14:solidFill>
              <w14:schemeClr w14:val="tx1"/>
            </w14:solidFill>
          </w14:textFill>
        </w:rPr>
        <w:t>1998;</w:t>
      </w:r>
      <w:r>
        <w:rPr>
          <w:rFonts w:eastAsia="CaeciliaLTStd-Bold"/>
          <w:b/>
          <w:bCs/>
          <w:color w:val="000000" w:themeColor="text1"/>
          <w:highlight w:val="none"/>
          <w14:textFill>
            <w14:solidFill>
              <w14:schemeClr w14:val="tx1"/>
            </w14:solidFill>
          </w14:textFill>
        </w:rPr>
        <w:t>2</w:t>
      </w:r>
      <w:r>
        <w:rPr>
          <w:rFonts w:eastAsia="CaeciliaLTStd-Light"/>
          <w:color w:val="000000" w:themeColor="text1"/>
          <w:highlight w:val="none"/>
          <w14:textFill>
            <w14:solidFill>
              <w14:schemeClr w14:val="tx1"/>
            </w14:solidFill>
          </w14:textFill>
        </w:rPr>
        <w:t xml:space="preserve">: 65–73.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[6]</w:t>
      </w:r>
      <w:r>
        <w:rPr>
          <w:rFonts w:eastAsia="CaeciliaLTStd-Light"/>
          <w:color w:val="000000" w:themeColor="text1"/>
          <w:highlight w:val="none"/>
          <w14:textFill>
            <w14:solidFill>
              <w14:schemeClr w14:val="tx1"/>
            </w14:solidFill>
          </w14:textFill>
        </w:rPr>
        <w:t xml:space="preserve"> Spellman PT, Sherlock G, Zhang MQ,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Comprehensive identification of cell cycle-regulated genes of the yeast Saccharomyces cerevisiae by microarray hybridization. </w:t>
      </w:r>
      <w:r>
        <w:rPr>
          <w:rFonts w:eastAsia="CaeciliaLTStd-LightItalic"/>
          <w:i/>
          <w:iCs/>
          <w:color w:val="000000" w:themeColor="text1"/>
          <w:highlight w:val="none"/>
          <w14:textFill>
            <w14:solidFill>
              <w14:schemeClr w14:val="tx1"/>
            </w14:solidFill>
          </w14:textFill>
        </w:rPr>
        <w:t>Mol Biol Cell</w:t>
      </w:r>
      <w:r>
        <w:rPr>
          <w:rFonts w:eastAsia="CaeciliaLTStd-Light"/>
          <w:color w:val="000000" w:themeColor="text1"/>
          <w:highlight w:val="none"/>
          <w14:textFill>
            <w14:solidFill>
              <w14:schemeClr w14:val="tx1"/>
            </w14:solidFill>
          </w14:textFill>
        </w:rPr>
        <w:t>1998;</w:t>
      </w:r>
      <w:r>
        <w:rPr>
          <w:rFonts w:eastAsia="CaeciliaLTStd-Bold"/>
          <w:b/>
          <w:bCs/>
          <w:color w:val="000000" w:themeColor="text1"/>
          <w:highlight w:val="none"/>
          <w14:textFill>
            <w14:solidFill>
              <w14:schemeClr w14:val="tx1"/>
            </w14:solidFill>
          </w14:textFill>
        </w:rPr>
        <w:t>9</w:t>
      </w:r>
      <w:r>
        <w:rPr>
          <w:rFonts w:eastAsia="CaeciliaLTStd-Light"/>
          <w:color w:val="000000" w:themeColor="text1"/>
          <w:highlight w:val="none"/>
          <w14:textFill>
            <w14:solidFill>
              <w14:schemeClr w14:val="tx1"/>
            </w14:solidFill>
          </w14:textFill>
        </w:rPr>
        <w:t xml:space="preserve">:3273–97.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[7]</w:t>
      </w:r>
      <w:r>
        <w:rPr>
          <w:rFonts w:eastAsia="CaeciliaLTStd-Light"/>
          <w:color w:val="000000" w:themeColor="text1"/>
          <w:highlight w:val="none"/>
          <w14:textFill>
            <w14:solidFill>
              <w14:schemeClr w14:val="tx1"/>
            </w14:solidFill>
          </w14:textFill>
        </w:rPr>
        <w:t xml:space="preserve"> Amar D, Yekutieli D, Maron-Katz A,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A hierarchical Bayesian model for f lexible module discovery in three-way time-series data. </w:t>
      </w:r>
      <w:r>
        <w:rPr>
          <w:rFonts w:eastAsia="CaeciliaLTStd-LightItalic"/>
          <w:i/>
          <w:iCs/>
          <w:color w:val="000000" w:themeColor="text1"/>
          <w:highlight w:val="none"/>
          <w14:textFill>
            <w14:solidFill>
              <w14:schemeClr w14:val="tx1"/>
            </w14:solidFill>
          </w14:textFill>
        </w:rPr>
        <w:t xml:space="preserve">Bioinformatics </w:t>
      </w:r>
      <w:r>
        <w:rPr>
          <w:rFonts w:eastAsia="CaeciliaLTStd-Light"/>
          <w:color w:val="000000" w:themeColor="text1"/>
          <w:highlight w:val="none"/>
          <w14:textFill>
            <w14:solidFill>
              <w14:schemeClr w14:val="tx1"/>
            </w14:solidFill>
          </w14:textFill>
        </w:rPr>
        <w:t>2015;</w:t>
      </w:r>
      <w:r>
        <w:rPr>
          <w:rFonts w:eastAsia="CaeciliaLTStd-Bold"/>
          <w:b/>
          <w:bCs/>
          <w:color w:val="000000" w:themeColor="text1"/>
          <w:highlight w:val="none"/>
          <w14:textFill>
            <w14:solidFill>
              <w14:schemeClr w14:val="tx1"/>
            </w14:solidFill>
          </w14:textFill>
        </w:rPr>
        <w:t>31</w:t>
      </w:r>
      <w:r>
        <w:rPr>
          <w:rFonts w:eastAsia="CaeciliaLTStd-Light"/>
          <w:color w:val="000000" w:themeColor="text1"/>
          <w:highlight w:val="none"/>
          <w14:textFill>
            <w14:solidFill>
              <w14:schemeClr w14:val="tx1"/>
            </w14:solidFill>
          </w14:textFill>
        </w:rPr>
        <w:t xml:space="preserve">:i17–26. </w:t>
      </w:r>
    </w:p>
    <w:p>
      <w:pPr>
        <w:spacing w:line="360" w:lineRule="auto"/>
        <w:rPr>
          <w:rFonts w:eastAsia="CaeciliaLTStd-Light"/>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[8]</w:t>
      </w:r>
      <w:r>
        <w:rPr>
          <w:rFonts w:eastAsia="CaeciliaLTStd-Light"/>
          <w:color w:val="000000" w:themeColor="text1"/>
          <w:highlight w:val="none"/>
          <w14:textFill>
            <w14:solidFill>
              <w14:schemeClr w14:val="tx1"/>
            </w14:solidFill>
          </w14:textFill>
        </w:rPr>
        <w:t xml:space="preserve"> Vaisvaser S, Lin T, Admon R,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Neural traces of stress: cortisol related sustained enhancement of amygdala-hippocampal functional connectivity. </w:t>
      </w:r>
      <w:r>
        <w:rPr>
          <w:rFonts w:eastAsia="CaeciliaLTStd-LightItalic"/>
          <w:i/>
          <w:iCs/>
          <w:color w:val="000000" w:themeColor="text1"/>
          <w:highlight w:val="none"/>
          <w14:textFill>
            <w14:solidFill>
              <w14:schemeClr w14:val="tx1"/>
            </w14:solidFill>
          </w14:textFill>
        </w:rPr>
        <w:t xml:space="preserve">Front Hum Neurosci </w:t>
      </w:r>
      <w:r>
        <w:rPr>
          <w:rFonts w:eastAsia="CaeciliaLTStd-Light"/>
          <w:color w:val="000000" w:themeColor="text1"/>
          <w:highlight w:val="none"/>
          <w14:textFill>
            <w14:solidFill>
              <w14:schemeClr w14:val="tx1"/>
            </w14:solidFill>
          </w14:textFill>
        </w:rPr>
        <w:t>2013;</w:t>
      </w:r>
      <w:r>
        <w:rPr>
          <w:rFonts w:eastAsia="CaeciliaLTStd-Bold"/>
          <w:b/>
          <w:bCs/>
          <w:color w:val="000000" w:themeColor="text1"/>
          <w:highlight w:val="none"/>
          <w14:textFill>
            <w14:solidFill>
              <w14:schemeClr w14:val="tx1"/>
            </w14:solidFill>
          </w14:textFill>
        </w:rPr>
        <w:t>7</w:t>
      </w:r>
      <w:r>
        <w:rPr>
          <w:rFonts w:eastAsia="CaeciliaLTStd-Light"/>
          <w:color w:val="000000" w:themeColor="text1"/>
          <w:highlight w:val="none"/>
          <w14:textFill>
            <w14:solidFill>
              <w14:schemeClr w14:val="tx1"/>
            </w14:solidFill>
          </w14:textFill>
        </w:rPr>
        <w:t xml:space="preserve">:313. </w:t>
      </w:r>
    </w:p>
    <w:p>
      <w:pPr>
        <w:spacing w:line="360" w:lineRule="auto"/>
        <w:rPr>
          <w:rFonts w:eastAsia="CaeciliaLTStd-Light"/>
          <w:color w:val="000000" w:themeColor="text1"/>
          <w:highlight w:val="none"/>
          <w14:textFill>
            <w14:solidFill>
              <w14:schemeClr w14:val="tx1"/>
            </w14:solidFill>
          </w14:textFill>
        </w:rPr>
      </w:pPr>
      <w:r>
        <w:rPr>
          <w:rFonts w:hint="eastAsia"/>
          <w:color w:val="000000" w:themeColor="text1"/>
          <w:highlight w:val="none"/>
          <w:lang w:eastAsia="zh-CN"/>
          <w14:textFill>
            <w14:solidFill>
              <w14:schemeClr w14:val="tx1"/>
            </w14:solidFill>
          </w14:textFill>
        </w:rPr>
        <w:t>[</w:t>
      </w:r>
      <w:r>
        <w:rPr>
          <w:color w:val="000000" w:themeColor="text1"/>
          <w:highlight w:val="none"/>
          <w14:textFill>
            <w14:solidFill>
              <w14:schemeClr w14:val="tx1"/>
            </w14:solidFill>
          </w14:textFill>
        </w:rPr>
        <w:t>9</w:t>
      </w:r>
      <w:r>
        <w:rPr>
          <w:rFonts w:hint="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Durno WE, Hanson NW, Konwar KM, Hallam SJ. Expanding the boundaries of local similarity analysis. </w:t>
      </w:r>
      <w:r>
        <w:rPr>
          <w:rFonts w:eastAsia="CaeciliaLTStd-LightItalic"/>
          <w:i/>
          <w:iCs/>
          <w:color w:val="000000" w:themeColor="text1"/>
          <w:highlight w:val="none"/>
          <w14:textFill>
            <w14:solidFill>
              <w14:schemeClr w14:val="tx1"/>
            </w14:solidFill>
          </w14:textFill>
        </w:rPr>
        <w:t xml:space="preserve">BMC Genomics </w:t>
      </w:r>
      <w:r>
        <w:rPr>
          <w:rFonts w:eastAsia="CaeciliaLTStd-Light"/>
          <w:color w:val="000000" w:themeColor="text1"/>
          <w:highlight w:val="none"/>
          <w14:textFill>
            <w14:solidFill>
              <w14:schemeClr w14:val="tx1"/>
            </w14:solidFill>
          </w14:textFill>
        </w:rPr>
        <w:t>2013;</w:t>
      </w:r>
      <w:r>
        <w:rPr>
          <w:rFonts w:eastAsia="CaeciliaLTStd-Bold"/>
          <w:b/>
          <w:bCs/>
          <w:color w:val="000000" w:themeColor="text1"/>
          <w:highlight w:val="none"/>
          <w14:textFill>
            <w14:solidFill>
              <w14:schemeClr w14:val="tx1"/>
            </w14:solidFill>
          </w14:textFill>
        </w:rPr>
        <w:t>14</w:t>
      </w:r>
      <w:r>
        <w:rPr>
          <w:rFonts w:eastAsia="CaeciliaLTStd-Light"/>
          <w:color w:val="000000" w:themeColor="text1"/>
          <w:highlight w:val="none"/>
          <w14:textFill>
            <w14:solidFill>
              <w14:schemeClr w14:val="tx1"/>
            </w14:solidFill>
          </w14:textFill>
        </w:rPr>
        <w:t xml:space="preserve">(Suppl 1):S3. </w:t>
      </w:r>
    </w:p>
    <w:p>
      <w:pPr>
        <w:spacing w:line="360" w:lineRule="auto"/>
        <w:rPr>
          <w:color w:val="000000" w:themeColor="text1"/>
          <w:kern w:val="2"/>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10</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Qian J, Dolled-Filhart M, Lin J,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Beyond synexpression relationships: local</w:t>
      </w:r>
      <w:r>
        <w:rPr>
          <w:color w:val="000000" w:themeColor="text1"/>
          <w:highlight w:val="none"/>
          <w14:textFill>
            <w14:solidFill>
              <w14:schemeClr w14:val="tx1"/>
            </w14:solidFill>
          </w14:textFill>
        </w:rPr>
        <w:t xml:space="preserve"> </w:t>
      </w:r>
      <w:r>
        <w:rPr>
          <w:rFonts w:eastAsia="CaeciliaLTStd-Light"/>
          <w:color w:val="000000" w:themeColor="text1"/>
          <w:highlight w:val="none"/>
          <w14:textFill>
            <w14:solidFill>
              <w14:schemeClr w14:val="tx1"/>
            </w14:solidFill>
          </w14:textFill>
        </w:rPr>
        <w:t xml:space="preserve">clustering of time-shifted and inverted gene expression profiles identifies new. Biologically relevant interactions. </w:t>
      </w:r>
      <w:r>
        <w:rPr>
          <w:rFonts w:eastAsia="CaeciliaLTStd-LightItalic"/>
          <w:i/>
          <w:iCs/>
          <w:color w:val="000000" w:themeColor="text1"/>
          <w:highlight w:val="none"/>
          <w14:textFill>
            <w14:solidFill>
              <w14:schemeClr w14:val="tx1"/>
            </w14:solidFill>
          </w14:textFill>
        </w:rPr>
        <w:t xml:space="preserve">J Mol Biol </w:t>
      </w:r>
      <w:r>
        <w:rPr>
          <w:rFonts w:eastAsia="CaeciliaLTStd-Light"/>
          <w:color w:val="000000" w:themeColor="text1"/>
          <w:highlight w:val="none"/>
          <w14:textFill>
            <w14:solidFill>
              <w14:schemeClr w14:val="tx1"/>
            </w14:solidFill>
          </w14:textFill>
        </w:rPr>
        <w:t>2001;</w:t>
      </w:r>
      <w:r>
        <w:rPr>
          <w:rFonts w:eastAsia="CaeciliaLTStd-Bold"/>
          <w:b/>
          <w:bCs/>
          <w:color w:val="000000" w:themeColor="text1"/>
          <w:highlight w:val="none"/>
          <w14:textFill>
            <w14:solidFill>
              <w14:schemeClr w14:val="tx1"/>
            </w14:solidFill>
          </w14:textFill>
        </w:rPr>
        <w:t>314</w:t>
      </w:r>
      <w:r>
        <w:rPr>
          <w:rFonts w:eastAsia="CaeciliaLTStd-Light"/>
          <w:color w:val="000000" w:themeColor="text1"/>
          <w:highlight w:val="none"/>
          <w14:textFill>
            <w14:solidFill>
              <w14:schemeClr w14:val="tx1"/>
            </w14:solidFill>
          </w14:textFill>
        </w:rPr>
        <w:t>:1053–66.</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11</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Xia LC, Ai D, Cram J,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Efficient statistical significance approximation for local similarity analysis of high-throughput time series data. </w:t>
      </w:r>
      <w:r>
        <w:rPr>
          <w:rFonts w:eastAsia="CaeciliaLTStd-LightItalic"/>
          <w:i/>
          <w:iCs/>
          <w:color w:val="000000" w:themeColor="text1"/>
          <w:highlight w:val="none"/>
          <w14:textFill>
            <w14:solidFill>
              <w14:schemeClr w14:val="tx1"/>
            </w14:solidFill>
          </w14:textFill>
        </w:rPr>
        <w:t xml:space="preserve">Bioinformatics </w:t>
      </w:r>
      <w:r>
        <w:rPr>
          <w:rFonts w:eastAsia="CaeciliaLTStd-Light"/>
          <w:color w:val="000000" w:themeColor="text1"/>
          <w:highlight w:val="none"/>
          <w14:textFill>
            <w14:solidFill>
              <w14:schemeClr w14:val="tx1"/>
            </w14:solidFill>
          </w14:textFill>
        </w:rPr>
        <w:t>2013;</w:t>
      </w:r>
      <w:r>
        <w:rPr>
          <w:rFonts w:eastAsia="CaeciliaLTStd-Bold"/>
          <w:b/>
          <w:bCs/>
          <w:color w:val="000000" w:themeColor="text1"/>
          <w:highlight w:val="none"/>
          <w14:textFill>
            <w14:solidFill>
              <w14:schemeClr w14:val="tx1"/>
            </w14:solidFill>
          </w14:textFill>
        </w:rPr>
        <w:t>29</w:t>
      </w:r>
      <w:r>
        <w:rPr>
          <w:rFonts w:eastAsia="CaeciliaLTStd-Light"/>
          <w:color w:val="000000" w:themeColor="text1"/>
          <w:highlight w:val="none"/>
          <w14:textFill>
            <w14:solidFill>
              <w14:schemeClr w14:val="tx1"/>
            </w14:solidFill>
          </w14:textFill>
        </w:rPr>
        <w:t xml:space="preserve">:230–7.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12</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Xia LC, Steele JA, Cram JA,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Extended local similarity analysis (eLSA) of microbial community and other time series data with replicates. </w:t>
      </w:r>
      <w:r>
        <w:rPr>
          <w:rFonts w:eastAsia="CaeciliaLTStd-LightItalic"/>
          <w:i/>
          <w:iCs/>
          <w:color w:val="000000" w:themeColor="text1"/>
          <w:highlight w:val="none"/>
          <w14:textFill>
            <w14:solidFill>
              <w14:schemeClr w14:val="tx1"/>
            </w14:solidFill>
          </w14:textFill>
        </w:rPr>
        <w:t xml:space="preserve">BMC Syst Biol </w:t>
      </w:r>
      <w:r>
        <w:rPr>
          <w:rFonts w:eastAsia="CaeciliaLTStd-Light"/>
          <w:color w:val="000000" w:themeColor="text1"/>
          <w:highlight w:val="none"/>
          <w14:textFill>
            <w14:solidFill>
              <w14:schemeClr w14:val="tx1"/>
            </w14:solidFill>
          </w14:textFill>
        </w:rPr>
        <w:t>2011;</w:t>
      </w:r>
      <w:r>
        <w:rPr>
          <w:rFonts w:eastAsia="CaeciliaLTStd-Bold"/>
          <w:b/>
          <w:bCs/>
          <w:color w:val="000000" w:themeColor="text1"/>
          <w:highlight w:val="none"/>
          <w14:textFill>
            <w14:solidFill>
              <w14:schemeClr w14:val="tx1"/>
            </w14:solidFill>
          </w14:textFill>
        </w:rPr>
        <w:t>5</w:t>
      </w:r>
      <w:r>
        <w:rPr>
          <w:rFonts w:eastAsia="CaeciliaLTStd-Light"/>
          <w:color w:val="000000" w:themeColor="text1"/>
          <w:highlight w:val="none"/>
          <w14:textFill>
            <w14:solidFill>
              <w14:schemeClr w14:val="tx1"/>
            </w14:solidFill>
          </w14:textFill>
        </w:rPr>
        <w:t xml:space="preserve">:S15. </w:t>
      </w:r>
    </w:p>
    <w:p>
      <w:pPr>
        <w:spacing w:line="360" w:lineRule="auto"/>
        <w:rPr>
          <w:rFonts w:eastAsia="CaeciliaLTStd-Light"/>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13</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Ruan Q, Dutta D, Schwalbach MS,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Local similarity analysis reveals unique associations among marine bacterioplankton species and environmental factors. </w:t>
      </w:r>
      <w:r>
        <w:rPr>
          <w:rFonts w:eastAsia="CaeciliaLTStd-LightItalic"/>
          <w:i/>
          <w:iCs/>
          <w:color w:val="000000" w:themeColor="text1"/>
          <w:highlight w:val="none"/>
          <w14:textFill>
            <w14:solidFill>
              <w14:schemeClr w14:val="tx1"/>
            </w14:solidFill>
          </w14:textFill>
        </w:rPr>
        <w:t xml:space="preserve">Bioinformatics </w:t>
      </w:r>
      <w:r>
        <w:rPr>
          <w:rFonts w:eastAsia="CaeciliaLTStd-Light"/>
          <w:color w:val="000000" w:themeColor="text1"/>
          <w:highlight w:val="none"/>
          <w14:textFill>
            <w14:solidFill>
              <w14:schemeClr w14:val="tx1"/>
            </w14:solidFill>
          </w14:textFill>
        </w:rPr>
        <w:t>2006;</w:t>
      </w:r>
      <w:r>
        <w:rPr>
          <w:rFonts w:eastAsia="CaeciliaLTStd-Bold"/>
          <w:b/>
          <w:bCs/>
          <w:color w:val="000000" w:themeColor="text1"/>
          <w:highlight w:val="none"/>
          <w14:textFill>
            <w14:solidFill>
              <w14:schemeClr w14:val="tx1"/>
            </w14:solidFill>
          </w14:textFill>
        </w:rPr>
        <w:t>22</w:t>
      </w:r>
      <w:r>
        <w:rPr>
          <w:rFonts w:eastAsia="CaeciliaLTStd-Light"/>
          <w:color w:val="000000" w:themeColor="text1"/>
          <w:highlight w:val="none"/>
          <w14:textFill>
            <w14:solidFill>
              <w14:schemeClr w14:val="tx1"/>
            </w14:solidFill>
          </w14:textFill>
        </w:rPr>
        <w:t>: 2532–8.</w:t>
      </w:r>
    </w:p>
    <w:p>
      <w:pPr>
        <w:spacing w:line="360" w:lineRule="auto"/>
        <w:rPr>
          <w:color w:val="000000" w:themeColor="text1"/>
          <w:kern w:val="2"/>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14</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He F, Zeng AP. In search of functional association from timeseries microarray data based on the change trend and level of gene expression. </w:t>
      </w:r>
      <w:r>
        <w:rPr>
          <w:rFonts w:eastAsia="CaeciliaLTStd-LightItalic"/>
          <w:i/>
          <w:iCs/>
          <w:color w:val="000000" w:themeColor="text1"/>
          <w:highlight w:val="none"/>
          <w14:textFill>
            <w14:solidFill>
              <w14:schemeClr w14:val="tx1"/>
            </w14:solidFill>
          </w14:textFill>
        </w:rPr>
        <w:t xml:space="preserve">BMC Bioinformatics </w:t>
      </w:r>
      <w:r>
        <w:rPr>
          <w:rFonts w:eastAsia="CaeciliaLTStd-Light"/>
          <w:color w:val="000000" w:themeColor="text1"/>
          <w:highlight w:val="none"/>
          <w14:textFill>
            <w14:solidFill>
              <w14:schemeClr w14:val="tx1"/>
            </w14:solidFill>
          </w14:textFill>
        </w:rPr>
        <w:t>2006;</w:t>
      </w:r>
      <w:r>
        <w:rPr>
          <w:rFonts w:eastAsia="CaeciliaLTStd-Bold"/>
          <w:b/>
          <w:bCs/>
          <w:color w:val="000000" w:themeColor="text1"/>
          <w:highlight w:val="none"/>
          <w14:textFill>
            <w14:solidFill>
              <w14:schemeClr w14:val="tx1"/>
            </w14:solidFill>
          </w14:textFill>
        </w:rPr>
        <w:t>7</w:t>
      </w:r>
      <w:r>
        <w:rPr>
          <w:rFonts w:eastAsia="CaeciliaLTStd-Light"/>
          <w:color w:val="000000" w:themeColor="text1"/>
          <w:highlight w:val="none"/>
          <w14:textFill>
            <w14:solidFill>
              <w14:schemeClr w14:val="tx1"/>
            </w14:solidFill>
          </w14:textFill>
        </w:rPr>
        <w:t xml:space="preserve">:69. </w:t>
      </w:r>
    </w:p>
    <w:p>
      <w:pPr>
        <w:spacing w:line="360" w:lineRule="auto"/>
        <w:rPr>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15</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Ji L, Tan KL. Identifying time-lagged gene clusters using gene expression data. </w:t>
      </w:r>
      <w:r>
        <w:rPr>
          <w:rFonts w:eastAsia="CaeciliaLTStd-LightItalic"/>
          <w:i/>
          <w:iCs/>
          <w:color w:val="000000" w:themeColor="text1"/>
          <w:highlight w:val="none"/>
          <w14:textFill>
            <w14:solidFill>
              <w14:schemeClr w14:val="tx1"/>
            </w14:solidFill>
          </w14:textFill>
        </w:rPr>
        <w:t xml:space="preserve">Bioinformatics </w:t>
      </w:r>
      <w:r>
        <w:rPr>
          <w:rFonts w:eastAsia="CaeciliaLTStd-Light"/>
          <w:color w:val="000000" w:themeColor="text1"/>
          <w:highlight w:val="none"/>
          <w14:textFill>
            <w14:solidFill>
              <w14:schemeClr w14:val="tx1"/>
            </w14:solidFill>
          </w14:textFill>
        </w:rPr>
        <w:t>2005;</w:t>
      </w:r>
      <w:r>
        <w:rPr>
          <w:rFonts w:eastAsia="CaeciliaLTStd-Bold"/>
          <w:b/>
          <w:bCs/>
          <w:color w:val="000000" w:themeColor="text1"/>
          <w:highlight w:val="none"/>
          <w14:textFill>
            <w14:solidFill>
              <w14:schemeClr w14:val="tx1"/>
            </w14:solidFill>
          </w14:textFill>
        </w:rPr>
        <w:t>21</w:t>
      </w:r>
      <w:r>
        <w:rPr>
          <w:rFonts w:eastAsia="CaeciliaLTStd-Light"/>
          <w:color w:val="000000" w:themeColor="text1"/>
          <w:highlight w:val="none"/>
          <w14:textFill>
            <w14:solidFill>
              <w14:schemeClr w14:val="tx1"/>
            </w14:solidFill>
          </w14:textFill>
        </w:rPr>
        <w:t xml:space="preserve">:509–16. </w:t>
      </w:r>
    </w:p>
    <w:p>
      <w:pPr>
        <w:spacing w:line="360" w:lineRule="auto"/>
        <w:rPr>
          <w:rFonts w:eastAsia="CaeciliaLTStd-Light"/>
          <w:color w:val="000000" w:themeColor="text1"/>
          <w:highlight w:val="none"/>
          <w14:textFill>
            <w14:solidFill>
              <w14:schemeClr w14:val="tx1"/>
            </w14:solidFill>
          </w14:textFill>
        </w:rPr>
      </w:pP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16</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Xia LC, Ai D,Cram JA, </w:t>
      </w:r>
      <w:r>
        <w:rPr>
          <w:rFonts w:eastAsia="CaeciliaLTStd-LightItalic"/>
          <w:i/>
          <w:iCs/>
          <w:color w:val="000000" w:themeColor="text1"/>
          <w:highlight w:val="none"/>
          <w14:textFill>
            <w14:solidFill>
              <w14:schemeClr w14:val="tx1"/>
            </w14:solidFill>
          </w14:textFill>
        </w:rPr>
        <w:t xml:space="preserve">et al. </w:t>
      </w:r>
      <w:r>
        <w:rPr>
          <w:rFonts w:eastAsia="CaeciliaLTStd-Light"/>
          <w:color w:val="000000" w:themeColor="text1"/>
          <w:highlight w:val="none"/>
          <w14:textFill>
            <w14:solidFill>
              <w14:schemeClr w14:val="tx1"/>
            </w14:solidFill>
          </w14:textFill>
        </w:rPr>
        <w:t xml:space="preserve">Statistical significance approximation in localtrend analysis of high-throughputtime-series data using the theory of Markov chains. </w:t>
      </w:r>
      <w:r>
        <w:rPr>
          <w:rFonts w:eastAsia="CaeciliaLTStd-LightItalic"/>
          <w:i/>
          <w:iCs/>
          <w:color w:val="000000" w:themeColor="text1"/>
          <w:highlight w:val="none"/>
          <w14:textFill>
            <w14:solidFill>
              <w14:schemeClr w14:val="tx1"/>
            </w14:solidFill>
          </w14:textFill>
        </w:rPr>
        <w:t xml:space="preserve">BMC Bioinformatics </w:t>
      </w:r>
      <w:r>
        <w:rPr>
          <w:rFonts w:eastAsia="CaeciliaLTStd-Light"/>
          <w:color w:val="000000" w:themeColor="text1"/>
          <w:highlight w:val="none"/>
          <w14:textFill>
            <w14:solidFill>
              <w14:schemeClr w14:val="tx1"/>
            </w14:solidFill>
          </w14:textFill>
        </w:rPr>
        <w:t>2015;</w:t>
      </w:r>
      <w:r>
        <w:rPr>
          <w:rFonts w:eastAsia="CaeciliaLTStd-Bold"/>
          <w:b/>
          <w:bCs/>
          <w:color w:val="000000" w:themeColor="text1"/>
          <w:highlight w:val="none"/>
          <w14:textFill>
            <w14:solidFill>
              <w14:schemeClr w14:val="tx1"/>
            </w14:solidFill>
          </w14:textFill>
        </w:rPr>
        <w:t>16</w:t>
      </w:r>
      <w:r>
        <w:rPr>
          <w:rFonts w:eastAsia="CaeciliaLTStd-Light"/>
          <w:color w:val="000000" w:themeColor="text1"/>
          <w:highlight w:val="none"/>
          <w14:textFill>
            <w14:solidFill>
              <w14:schemeClr w14:val="tx1"/>
            </w14:solidFill>
          </w14:textFill>
        </w:rPr>
        <w:t xml:space="preserve">:301. </w:t>
      </w:r>
    </w:p>
    <w:p>
      <w:pPr>
        <w:spacing w:line="360" w:lineRule="auto"/>
        <w:rPr>
          <w:color w:val="000000" w:themeColor="text1"/>
          <w:kern w:val="2"/>
          <w:highlight w:val="none"/>
          <w14:textFill>
            <w14:solidFill>
              <w14:schemeClr w14:val="tx1"/>
            </w14:solidFill>
          </w14:textFill>
        </w:rPr>
      </w:pPr>
      <w:r>
        <w:rPr>
          <w:rFonts w:hint="eastAsia"/>
          <w:color w:val="000000" w:themeColor="text1"/>
          <w:highlight w:val="none"/>
          <w:lang w:eastAsia="zh-CN"/>
          <w14:textFill>
            <w14:solidFill>
              <w14:schemeClr w14:val="tx1"/>
            </w14:solidFill>
          </w14:textFill>
        </w:rPr>
        <w:t>[</w:t>
      </w:r>
      <w:r>
        <w:rPr>
          <w:color w:val="000000" w:themeColor="text1"/>
          <w:highlight w:val="none"/>
          <w14:textFill>
            <w14:solidFill>
              <w14:schemeClr w14:val="tx1"/>
            </w14:solidFill>
          </w14:textFill>
        </w:rPr>
        <w:t>17</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Zhang F, Shan A, Luan Y. A novel method to accurately calculate statistical significance of local similarity analysis for high-throughput time series. </w:t>
      </w:r>
      <w:r>
        <w:rPr>
          <w:rFonts w:eastAsia="CaeciliaLTStd-LightItalic"/>
          <w:i/>
          <w:iCs/>
          <w:color w:val="000000" w:themeColor="text1"/>
          <w:highlight w:val="none"/>
          <w14:textFill>
            <w14:solidFill>
              <w14:schemeClr w14:val="tx1"/>
            </w14:solidFill>
          </w14:textFill>
        </w:rPr>
        <w:t xml:space="preserve">Stat Appl Genet Mol Biol </w:t>
      </w:r>
      <w:r>
        <w:rPr>
          <w:rFonts w:eastAsia="CaeciliaLTStd-Light"/>
          <w:color w:val="000000" w:themeColor="text1"/>
          <w:highlight w:val="none"/>
          <w14:textFill>
            <w14:solidFill>
              <w14:schemeClr w14:val="tx1"/>
            </w14:solidFill>
          </w14:textFill>
        </w:rPr>
        <w:t xml:space="preserve">2018; </w:t>
      </w:r>
      <w:r>
        <w:rPr>
          <w:rFonts w:eastAsia="CaeciliaLTStd-Bold"/>
          <w:b/>
          <w:bCs/>
          <w:color w:val="000000" w:themeColor="text1"/>
          <w:highlight w:val="none"/>
          <w14:textFill>
            <w14:solidFill>
              <w14:schemeClr w14:val="tx1"/>
            </w14:solidFill>
          </w14:textFill>
        </w:rPr>
        <w:t>17</w:t>
      </w:r>
      <w:r>
        <w:rPr>
          <w:rFonts w:eastAsia="CaeciliaLTStd-Light"/>
          <w:color w:val="000000" w:themeColor="text1"/>
          <w:highlight w:val="none"/>
          <w14:textFill>
            <w14:solidFill>
              <w14:schemeClr w14:val="tx1"/>
            </w14:solidFill>
          </w14:textFill>
        </w:rPr>
        <w:t xml:space="preserve">:20180019. </w:t>
      </w:r>
    </w:p>
    <w:p>
      <w:pPr>
        <w:spacing w:line="360" w:lineRule="auto"/>
        <w:rPr>
          <w:rFonts w:eastAsia="CaeciliaLTStd-Light"/>
          <w:color w:val="000000" w:themeColor="text1"/>
          <w:highlight w:val="none"/>
          <w14:textFill>
            <w14:solidFill>
              <w14:schemeClr w14:val="tx1"/>
            </w14:solidFill>
          </w14:textFill>
        </w:rPr>
      </w:pPr>
      <w:r>
        <w:rPr>
          <w:rFonts w:hint="eastAsia"/>
          <w:color w:val="000000" w:themeColor="text1"/>
          <w:highlight w:val="none"/>
          <w:lang w:eastAsia="zh-CN"/>
          <w14:textFill>
            <w14:solidFill>
              <w14:schemeClr w14:val="tx1"/>
            </w14:solidFill>
          </w14:textFill>
        </w:rPr>
        <w:t>[</w:t>
      </w:r>
      <w:r>
        <w:rPr>
          <w:color w:val="000000" w:themeColor="text1"/>
          <w:highlight w:val="none"/>
          <w14:textFill>
            <w14:solidFill>
              <w14:schemeClr w14:val="tx1"/>
            </w14:solidFill>
          </w14:textFill>
        </w:rPr>
        <w:t>18</w:t>
      </w:r>
      <w:r>
        <w:rPr>
          <w:rFonts w:hint="eastAsia" w:eastAsiaTheme="minorEastAsia"/>
          <w:color w:val="000000" w:themeColor="text1"/>
          <w:highlight w:val="none"/>
          <w:lang w:eastAsia="zh-CN"/>
          <w14:textFill>
            <w14:solidFill>
              <w14:schemeClr w14:val="tx1"/>
            </w14:solidFill>
          </w14:textFill>
        </w:rPr>
        <w:t>]</w:t>
      </w:r>
      <w:r>
        <w:rPr>
          <w:rFonts w:eastAsia="CaeciliaLTStd-Light"/>
          <w:color w:val="000000" w:themeColor="text1"/>
          <w:highlight w:val="none"/>
          <w14:textFill>
            <w14:solidFill>
              <w14:schemeClr w14:val="tx1"/>
            </w14:solidFill>
          </w14:textFill>
        </w:rPr>
        <w:t xml:space="preserve"> Zhang F, Sun F, Luan Y. Statistical significance approximation for local similarity analysis of dependent time series data. </w:t>
      </w:r>
      <w:r>
        <w:rPr>
          <w:rFonts w:eastAsia="CaeciliaLTStd-LightItalic"/>
          <w:i/>
          <w:iCs/>
          <w:color w:val="000000" w:themeColor="text1"/>
          <w:highlight w:val="none"/>
          <w14:textFill>
            <w14:solidFill>
              <w14:schemeClr w14:val="tx1"/>
            </w14:solidFill>
          </w14:textFill>
        </w:rPr>
        <w:t xml:space="preserve">BMC Bioinformatics </w:t>
      </w:r>
      <w:r>
        <w:rPr>
          <w:rFonts w:eastAsia="CaeciliaLTStd-Light"/>
          <w:color w:val="000000" w:themeColor="text1"/>
          <w:highlight w:val="none"/>
          <w14:textFill>
            <w14:solidFill>
              <w14:schemeClr w14:val="tx1"/>
            </w14:solidFill>
          </w14:textFill>
        </w:rPr>
        <w:t>2019;</w:t>
      </w:r>
      <w:r>
        <w:rPr>
          <w:rFonts w:eastAsia="CaeciliaLTStd-Bold"/>
          <w:b/>
          <w:bCs/>
          <w:color w:val="000000" w:themeColor="text1"/>
          <w:highlight w:val="none"/>
          <w14:textFill>
            <w14:solidFill>
              <w14:schemeClr w14:val="tx1"/>
            </w14:solidFill>
          </w14:textFill>
        </w:rPr>
        <w:t>20</w:t>
      </w:r>
      <w:r>
        <w:rPr>
          <w:rFonts w:eastAsia="CaeciliaLTStd-Light"/>
          <w:color w:val="000000" w:themeColor="text1"/>
          <w:highlight w:val="none"/>
          <w14:textFill>
            <w14:solidFill>
              <w14:schemeClr w14:val="tx1"/>
            </w14:solidFill>
          </w14:textFill>
        </w:rPr>
        <w:t xml:space="preserve">:53. </w:t>
      </w:r>
    </w:p>
    <w:p>
      <w:pPr>
        <w:pStyle w:val="2"/>
        <w:spacing w:line="360" w:lineRule="auto"/>
        <w:rPr>
          <w:color w:val="000000" w:themeColor="text1"/>
          <w:sz w:val="24"/>
          <w:szCs w:val="24"/>
          <w:highlight w:val="none"/>
          <w14:textFill>
            <w14:solidFill>
              <w14:schemeClr w14:val="tx1"/>
            </w14:solidFill>
          </w14:textFill>
        </w:rPr>
      </w:pPr>
      <w:r>
        <w:rPr>
          <w:rFonts w:hint="eastAsia"/>
          <w:color w:val="000000" w:themeColor="text1"/>
          <w:sz w:val="24"/>
          <w:szCs w:val="24"/>
          <w:highlight w:val="none"/>
          <w:lang w:eastAsia="zh-CN"/>
          <w14:textFill>
            <w14:solidFill>
              <w14:schemeClr w14:val="tx1"/>
            </w14:solidFill>
          </w14:textFill>
        </w:rPr>
        <w:t>[</w:t>
      </w:r>
      <w:r>
        <w:rPr>
          <w:color w:val="000000" w:themeColor="text1"/>
          <w:sz w:val="24"/>
          <w:szCs w:val="24"/>
          <w:highlight w:val="none"/>
          <w14:textFill>
            <w14:solidFill>
              <w14:schemeClr w14:val="tx1"/>
            </w14:solidFill>
          </w14:textFill>
        </w:rPr>
        <w:t>19</w:t>
      </w:r>
      <w:r>
        <w:rPr>
          <w:rFonts w:hint="eastAsia" w:eastAsiaTheme="minorEastAsia"/>
          <w:color w:val="000000" w:themeColor="text1"/>
          <w:sz w:val="24"/>
          <w:szCs w:val="24"/>
          <w:highlight w:val="none"/>
          <w:lang w:eastAsia="zh-CN"/>
          <w14:textFill>
            <w14:solidFill>
              <w14:schemeClr w14:val="tx1"/>
            </w14:solidFill>
          </w14:textFill>
        </w:rPr>
        <w:t>]</w:t>
      </w:r>
      <w:r>
        <w:rPr>
          <w:rFonts w:eastAsia="CaeciliaLTStd-Light"/>
          <w:color w:val="000000" w:themeColor="text1"/>
          <w:sz w:val="24"/>
          <w:szCs w:val="24"/>
          <w:highlight w:val="none"/>
          <w14:textFill>
            <w14:solidFill>
              <w14:schemeClr w14:val="tx1"/>
            </w14:solidFill>
          </w14:textFill>
        </w:rPr>
        <w:t xml:space="preserve"> Shan A, Zhang F, Luan Y. Efficient approximation of statistical significance in local trend analysis of dependent time series. </w:t>
      </w:r>
      <w:r>
        <w:rPr>
          <w:rFonts w:eastAsia="CaeciliaLTStd-LightItalic"/>
          <w:i/>
          <w:iCs/>
          <w:color w:val="000000" w:themeColor="text1"/>
          <w:sz w:val="24"/>
          <w:szCs w:val="24"/>
          <w:highlight w:val="none"/>
          <w:lang w:eastAsia="zh-CN"/>
          <w14:textFill>
            <w14:solidFill>
              <w14:schemeClr w14:val="tx1"/>
            </w14:solidFill>
          </w14:textFill>
        </w:rPr>
        <w:t xml:space="preserve">Front Genet </w:t>
      </w:r>
      <w:r>
        <w:rPr>
          <w:rFonts w:eastAsia="CaeciliaLTStd-Light"/>
          <w:color w:val="000000" w:themeColor="text1"/>
          <w:sz w:val="24"/>
          <w:szCs w:val="24"/>
          <w:highlight w:val="none"/>
          <w:lang w:eastAsia="zh-CN"/>
          <w14:textFill>
            <w14:solidFill>
              <w14:schemeClr w14:val="tx1"/>
            </w14:solidFill>
          </w14:textFill>
        </w:rPr>
        <w:t>2022;</w:t>
      </w:r>
      <w:r>
        <w:rPr>
          <w:rFonts w:eastAsia="CaeciliaLTStd-Bold"/>
          <w:b/>
          <w:bCs/>
          <w:color w:val="000000" w:themeColor="text1"/>
          <w:sz w:val="24"/>
          <w:szCs w:val="24"/>
          <w:highlight w:val="none"/>
          <w:lang w:eastAsia="zh-CN"/>
          <w14:textFill>
            <w14:solidFill>
              <w14:schemeClr w14:val="tx1"/>
            </w14:solidFill>
          </w14:textFill>
        </w:rPr>
        <w:t>13</w:t>
      </w:r>
      <w:r>
        <w:rPr>
          <w:rFonts w:eastAsia="CaeciliaLTStd-Light"/>
          <w:color w:val="000000" w:themeColor="text1"/>
          <w:sz w:val="24"/>
          <w:szCs w:val="24"/>
          <w:highlight w:val="none"/>
          <w:lang w:eastAsia="zh-CN"/>
          <w14:textFill>
            <w14:solidFill>
              <w14:schemeClr w14:val="tx1"/>
            </w14:solidFill>
          </w14:textFill>
        </w:rPr>
        <w:t>:729011</w:t>
      </w:r>
      <w:bookmarkEnd w:id="2"/>
    </w:p>
    <w:p>
      <w:pPr>
        <w:pStyle w:val="2"/>
        <w:spacing w:line="360" w:lineRule="auto"/>
        <w:rPr>
          <w:color w:val="000000" w:themeColor="text1"/>
          <w:sz w:val="24"/>
          <w:szCs w:val="24"/>
          <w:highlight w:val="none"/>
          <w14:textFill>
            <w14:solidFill>
              <w14:schemeClr w14:val="tx1"/>
            </w14:solidFill>
          </w14:textFill>
        </w:rPr>
      </w:pPr>
      <w:r>
        <w:rPr>
          <w:rFonts w:hint="eastAsia"/>
          <w:color w:val="000000" w:themeColor="text1"/>
          <w:sz w:val="24"/>
          <w:szCs w:val="24"/>
          <w:highlight w:val="none"/>
          <w:lang w:val="en-US" w:eastAsia="zh-CN"/>
          <w14:textFill>
            <w14:solidFill>
              <w14:schemeClr w14:val="tx1"/>
            </w14:solidFill>
          </w14:textFill>
        </w:rPr>
        <w:t>[20]</w:t>
      </w:r>
      <w:r>
        <w:rPr>
          <w:color w:val="000000" w:themeColor="text1"/>
          <w:sz w:val="24"/>
          <w:szCs w:val="24"/>
          <w:highlight w:val="none"/>
          <w14:textFill>
            <w14:solidFill>
              <w14:schemeClr w14:val="tx1"/>
            </w14:solidFill>
          </w14:textFill>
        </w:rPr>
        <w:t>Rahman, M. A., &amp; Sakr, S. (2021). Big Data Analytics: Systems, Algorithms, Applications. Springer.</w:t>
      </w:r>
    </w:p>
    <w:p>
      <w:pPr>
        <w:pStyle w:val="2"/>
        <w:spacing w:line="360" w:lineRule="auto"/>
        <w:rPr>
          <w:color w:val="000000" w:themeColor="text1"/>
          <w:sz w:val="24"/>
          <w:szCs w:val="24"/>
          <w:highlight w:val="none"/>
          <w14:textFill>
            <w14:solidFill>
              <w14:schemeClr w14:val="tx1"/>
            </w14:solidFill>
          </w14:textFill>
        </w:rPr>
      </w:pPr>
      <w:r>
        <w:rPr>
          <w:rFonts w:hint="eastAsia"/>
          <w:color w:val="000000" w:themeColor="text1"/>
          <w:sz w:val="24"/>
          <w:szCs w:val="24"/>
          <w:highlight w:val="none"/>
          <w:lang w:val="en-US" w:eastAsia="zh-CN"/>
          <w14:textFill>
            <w14:solidFill>
              <w14:schemeClr w14:val="tx1"/>
            </w14:solidFill>
          </w14:textFill>
        </w:rPr>
        <w:t>[21]</w:t>
      </w:r>
      <w:r>
        <w:rPr>
          <w:color w:val="000000" w:themeColor="text1"/>
          <w:sz w:val="24"/>
          <w:szCs w:val="24"/>
          <w:highlight w:val="none"/>
          <w14:textFill>
            <w14:solidFill>
              <w14:schemeClr w14:val="tx1"/>
            </w14:solidFill>
          </w14:textFill>
        </w:rPr>
        <w:t>Palleja, A., Garcia-Garcia, D., &amp; Valero, M. (2020). Multi-core CPUs: Evolution and Performance. ACM Computing Surveys.</w:t>
      </w:r>
    </w:p>
    <w:p>
      <w:pPr>
        <w:spacing w:line="360" w:lineRule="auto"/>
        <w:rPr>
          <w:color w:val="000000" w:themeColor="text1"/>
          <w:highlight w:val="none"/>
          <w:lang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[22]</w:t>
      </w:r>
      <w:r>
        <w:rPr>
          <w:color w:val="000000" w:themeColor="text1"/>
          <w:highlight w:val="none"/>
          <w14:textFill>
            <w14:solidFill>
              <w14:schemeClr w14:val="tx1"/>
            </w14:solidFill>
          </w14:textFill>
        </w:rPr>
        <w:t>Beyer, K., Ghanem, R., &amp; Al-Dujaili, A. (2021). Advances in Parallel and GPU Processing for Big Data. IEEE Transactions on Parallel and Distributed Systems.</w:t>
      </w:r>
    </w:p>
    <w:p>
      <w:pPr>
        <w:rPr>
          <w:color w:val="000000" w:themeColor="text1"/>
          <w:highlight w:val="none"/>
          <w:lang w:eastAsia="zh-CN"/>
          <w14:textFill>
            <w14:solidFill>
              <w14:schemeClr w14:val="tx1"/>
            </w14:solidFill>
          </w14:textFill>
        </w:rPr>
      </w:pPr>
    </w:p>
    <w:p>
      <w:pPr>
        <w:spacing w:line="240" w:lineRule="auto"/>
        <w:jc w:val="left"/>
        <w:rPr>
          <w:b/>
          <w:color w:val="000000" w:themeColor="text1"/>
          <w:sz w:val="28"/>
          <w:szCs w:val="28"/>
          <w:highlight w:val="none"/>
          <w:lang w:eastAsia="zh-CN"/>
          <w14:textFill>
            <w14:solidFill>
              <w14:schemeClr w14:val="tx1"/>
            </w14:solidFill>
          </w14:textFill>
        </w:rPr>
      </w:pPr>
      <w:r>
        <w:rPr>
          <w:b/>
          <w:color w:val="000000" w:themeColor="text1"/>
          <w:sz w:val="28"/>
          <w:szCs w:val="28"/>
          <w:highlight w:val="none"/>
          <w:lang w:eastAsia="zh-CN"/>
          <w14:textFill>
            <w14:solidFill>
              <w14:schemeClr w14:val="tx1"/>
            </w14:solidFill>
          </w14:textFill>
        </w:rPr>
        <w:t>Figure legends</w:t>
      </w:r>
    </w:p>
    <w:p>
      <w:pPr>
        <w:spacing w:line="360" w:lineRule="auto"/>
        <w:jc w:val="both"/>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Figure 1</w:t>
      </w:r>
      <w:r>
        <w:rPr>
          <w:rFonts w:hint="eastAsia"/>
          <w:b/>
          <w:color w:val="000000" w:themeColor="text1"/>
          <w:highlight w:val="none"/>
          <w:lang w:eastAsia="zh-CN"/>
          <w14:textFill>
            <w14:solidFill>
              <w14:schemeClr w14:val="tx1"/>
            </w14:solidFill>
          </w14:textFill>
        </w:rPr>
        <w:t xml:space="preserve">  </w:t>
      </w:r>
      <w:r>
        <w:rPr>
          <w:b/>
          <w:color w:val="000000" w:themeColor="text1"/>
          <w:highlight w:val="none"/>
          <w14:textFill>
            <w14:solidFill>
              <w14:schemeClr w14:val="tx1"/>
            </w14:solidFill>
          </w14:textFill>
        </w:rPr>
        <w:t>Algorithm Demonstration of GeLSA</w:t>
      </w:r>
    </w:p>
    <w:p>
      <w:pPr>
        <w:spacing w:line="360" w:lineRule="auto"/>
        <w:jc w:val="both"/>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Figure 2</w:t>
      </w:r>
      <w:r>
        <w:rPr>
          <w:rFonts w:hint="eastAsia"/>
          <w:b/>
          <w:color w:val="000000" w:themeColor="text1"/>
          <w:highlight w:val="none"/>
          <w:lang w:eastAsia="zh-CN"/>
          <w14:textFill>
            <w14:solidFill>
              <w14:schemeClr w14:val="tx1"/>
            </w14:solidFill>
          </w14:textFill>
        </w:rPr>
        <w:t xml:space="preserve">  </w:t>
      </w:r>
      <w:r>
        <w:rPr>
          <w:b/>
          <w:color w:val="000000" w:themeColor="text1"/>
          <w:highlight w:val="none"/>
          <w14:textFill>
            <w14:solidFill>
              <w14:schemeClr w14:val="tx1"/>
            </w14:solidFill>
          </w14:textFill>
        </w:rPr>
        <w:t xml:space="preserve">Comparison of Performance </w:t>
      </w:r>
      <w:r>
        <w:rPr>
          <w:rFonts w:hint="eastAsia"/>
          <w:b/>
          <w:color w:val="000000" w:themeColor="text1"/>
          <w:highlight w:val="none"/>
          <w:lang w:eastAsia="zh-CN"/>
          <w14:textFill>
            <w14:solidFill>
              <w14:schemeClr w14:val="tx1"/>
            </w14:solidFill>
          </w14:textFill>
        </w:rPr>
        <w:t xml:space="preserve">on </w:t>
      </w:r>
      <w:r>
        <w:rPr>
          <w:b/>
          <w:color w:val="000000" w:themeColor="text1"/>
          <w:highlight w:val="none"/>
          <w14:textFill>
            <w14:solidFill>
              <w14:schemeClr w14:val="tx1"/>
            </w14:solidFill>
          </w14:textFill>
        </w:rPr>
        <w:t xml:space="preserve">Computational Cores </w:t>
      </w:r>
      <w:r>
        <w:rPr>
          <w:rFonts w:hint="eastAsia"/>
          <w:b/>
          <w:color w:val="000000" w:themeColor="text1"/>
          <w:highlight w:val="none"/>
          <w:lang w:eastAsia="zh-CN"/>
          <w14:textFill>
            <w14:solidFill>
              <w14:schemeClr w14:val="tx1"/>
            </w14:solidFill>
          </w14:textFill>
        </w:rPr>
        <w:t xml:space="preserve">Between </w:t>
      </w:r>
      <w:r>
        <w:rPr>
          <w:b/>
          <w:color w:val="000000" w:themeColor="text1"/>
          <w:highlight w:val="none"/>
          <w14:textFill>
            <w14:solidFill>
              <w14:schemeClr w14:val="tx1"/>
            </w14:solidFill>
          </w14:textFill>
        </w:rPr>
        <w:t xml:space="preserve">GeLSA and eLSA </w:t>
      </w:r>
    </w:p>
    <w:p>
      <w:pPr>
        <w:spacing w:line="360" w:lineRule="auto"/>
        <w:jc w:val="both"/>
        <w:rPr>
          <w:b/>
          <w:bCs/>
          <w:color w:val="000000" w:themeColor="text1"/>
          <w:highlight w:val="none"/>
          <w:lang w:eastAsia="zh-CN"/>
          <w14:textFill>
            <w14:solidFill>
              <w14:schemeClr w14:val="tx1"/>
            </w14:solidFill>
          </w14:textFill>
        </w:rPr>
      </w:pPr>
      <w:r>
        <w:rPr>
          <w:b/>
          <w:bCs/>
          <w:color w:val="000000" w:themeColor="text1"/>
          <w:highlight w:val="none"/>
          <w14:textFill>
            <w14:solidFill>
              <w14:schemeClr w14:val="tx1"/>
            </w14:solidFill>
          </w14:textFill>
        </w:rPr>
        <w:t>A</w:t>
      </w:r>
      <w:r>
        <w:rPr>
          <w:color w:val="000000" w:themeColor="text1"/>
          <w:highlight w:val="none"/>
          <w14:textFill>
            <w14:solidFill>
              <w14:schemeClr w14:val="tx1"/>
            </w14:solidFill>
          </w14:textFill>
        </w:rPr>
        <w:t>. Comparison of computational performance between the new LSA algorithm and traditional LSA on a single CPU core.</w:t>
      </w:r>
      <w:r>
        <w:rPr>
          <w:b/>
          <w:bCs/>
          <w:color w:val="000000" w:themeColor="text1"/>
          <w:highlight w:val="none"/>
          <w14:textFill>
            <w14:solidFill>
              <w14:schemeClr w14:val="tx1"/>
            </w14:solidFill>
          </w14:textFill>
        </w:rPr>
        <w:t xml:space="preserve"> B</w:t>
      </w:r>
      <w:r>
        <w:rPr>
          <w:color w:val="000000" w:themeColor="text1"/>
          <w:highlight w:val="none"/>
          <w14:textFill>
            <w14:solidFill>
              <w14:schemeClr w14:val="tx1"/>
            </w14:solidFill>
          </w14:textFill>
        </w:rPr>
        <w:t>. Comparison of computational performance between traditional LSA and the GeLSA computing core.</w:t>
      </w:r>
    </w:p>
    <w:p>
      <w:pPr>
        <w:spacing w:line="360" w:lineRule="auto"/>
        <w:jc w:val="both"/>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 xml:space="preserve">Figure </w:t>
      </w:r>
      <w:r>
        <w:rPr>
          <w:rFonts w:hint="eastAsia"/>
          <w:b/>
          <w:color w:val="000000" w:themeColor="text1"/>
          <w:highlight w:val="none"/>
          <w:lang w:eastAsia="zh-CN"/>
          <w14:textFill>
            <w14:solidFill>
              <w14:schemeClr w14:val="tx1"/>
            </w14:solidFill>
          </w14:textFill>
        </w:rPr>
        <w:t xml:space="preserve">3  </w:t>
      </w:r>
      <w:r>
        <w:rPr>
          <w:b/>
          <w:color w:val="000000" w:themeColor="text1"/>
          <w:highlight w:val="none"/>
          <w14:textFill>
            <w14:solidFill>
              <w14:schemeClr w14:val="tx1"/>
            </w14:solidFill>
          </w14:textFill>
        </w:rPr>
        <w:t>Overall Software Performance Comparison between GeLSA and eLSA</w:t>
      </w:r>
    </w:p>
    <w:p>
      <w:pPr>
        <w:spacing w:line="360" w:lineRule="auto"/>
        <w:jc w:val="both"/>
        <w:rPr>
          <w:b/>
          <w:color w:val="000000" w:themeColor="text1"/>
          <w:highlight w:val="none"/>
          <w14:textFill>
            <w14:solidFill>
              <w14:schemeClr w14:val="tx1"/>
            </w14:solidFill>
          </w14:textFill>
        </w:rPr>
      </w:pPr>
      <w:r>
        <w:rPr>
          <w:rFonts w:hint="eastAsia"/>
          <w:color w:val="000000" w:themeColor="text1"/>
          <w:highlight w:val="none"/>
          <w:u w:val="single"/>
          <w14:textFill>
            <w14:solidFill>
              <w14:schemeClr w14:val="tx1"/>
            </w14:solidFill>
          </w14:textFill>
        </w:rPr>
        <w:t>T</w:t>
      </w:r>
      <w:r>
        <w:rPr>
          <w:color w:val="000000" w:themeColor="text1"/>
          <w:highlight w:val="none"/>
          <w:u w:val="single"/>
          <w14:textFill>
            <w14:solidFill>
              <w14:schemeClr w14:val="tx1"/>
            </w14:solidFill>
          </w14:textFill>
        </w:rPr>
        <w:t xml:space="preserve">here are a total of 8 </w:t>
      </w:r>
      <w:r>
        <w:rPr>
          <w:rFonts w:hint="eastAsia"/>
          <w:color w:val="000000" w:themeColor="text1"/>
          <w:highlight w:val="none"/>
          <w:u w:val="single"/>
          <w14:textFill>
            <w14:solidFill>
              <w14:schemeClr w14:val="tx1"/>
            </w14:solidFill>
          </w14:textFill>
        </w:rPr>
        <w:t>sub</w:t>
      </w:r>
      <w:r>
        <w:rPr>
          <w:color w:val="000000" w:themeColor="text1"/>
          <w:highlight w:val="none"/>
          <w:u w:val="single"/>
          <w14:textFill>
            <w14:solidFill>
              <w14:schemeClr w14:val="tx1"/>
            </w14:solidFill>
          </w14:textFill>
        </w:rPr>
        <w:t>graphs</w:t>
      </w:r>
      <w:r>
        <w:rPr>
          <w:rFonts w:hint="eastAsia"/>
          <w:color w:val="000000" w:themeColor="text1"/>
          <w:highlight w:val="none"/>
          <w:u w:val="single"/>
          <w14:textFill>
            <w14:solidFill>
              <w14:schemeClr w14:val="tx1"/>
            </w14:solidFill>
          </w14:textFill>
        </w:rPr>
        <w:t xml:space="preserve"> i</w:t>
      </w:r>
      <w:r>
        <w:rPr>
          <w:color w:val="000000" w:themeColor="text1"/>
          <w:highlight w:val="none"/>
          <w:u w:val="single"/>
          <w14:textFill>
            <w14:solidFill>
              <w14:schemeClr w14:val="tx1"/>
            </w14:solidFill>
          </w14:textFill>
        </w:rPr>
        <w:t xml:space="preserve">n Figure </w:t>
      </w:r>
      <w:r>
        <w:rPr>
          <w:rFonts w:hint="eastAsia"/>
          <w:color w:val="000000" w:themeColor="text1"/>
          <w:highlight w:val="none"/>
          <w:u w:val="single"/>
          <w:lang w:val="en-US" w:eastAsia="zh-CN"/>
          <w14:textFill>
            <w14:solidFill>
              <w14:schemeClr w14:val="tx1"/>
            </w14:solidFill>
          </w14:textFill>
        </w:rPr>
        <w:t>3</w:t>
      </w:r>
      <w:r>
        <w:rPr>
          <w:color w:val="000000" w:themeColor="text1"/>
          <w:highlight w:val="none"/>
          <w:u w:val="single"/>
          <w14:textFill>
            <w14:solidFill>
              <w14:schemeClr w14:val="tx1"/>
            </w14:solidFill>
          </w14:textFill>
        </w:rPr>
        <w:t xml:space="preserve">, and the line graph data in each subplot are obtained by averaging the results of 5 experimental tests. </w:t>
      </w:r>
    </w:p>
    <w:p>
      <w:pPr>
        <w:spacing w:line="360" w:lineRule="auto"/>
        <w:jc w:val="both"/>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 xml:space="preserve">Figure </w:t>
      </w:r>
      <w:r>
        <w:rPr>
          <w:rFonts w:hint="eastAsia"/>
          <w:b/>
          <w:color w:val="000000" w:themeColor="text1"/>
          <w:highlight w:val="none"/>
          <w:lang w:eastAsia="zh-CN"/>
          <w14:textFill>
            <w14:solidFill>
              <w14:schemeClr w14:val="tx1"/>
            </w14:solidFill>
          </w14:textFill>
        </w:rPr>
        <w:t>4</w:t>
      </w:r>
      <w:r>
        <w:rPr>
          <w:b/>
          <w:color w:val="000000" w:themeColor="text1"/>
          <w:highlight w:val="none"/>
          <w14:textFill>
            <w14:solidFill>
              <w14:schemeClr w14:val="tx1"/>
            </w14:solidFill>
          </w14:textFill>
        </w:rPr>
        <w:t xml:space="preserve">  Comparison of Correctness in Running Results between GeLSA and eLSA</w:t>
      </w:r>
    </w:p>
    <w:p>
      <w:pPr>
        <w:spacing w:line="360" w:lineRule="auto"/>
        <w:jc w:val="both"/>
        <w:rPr>
          <w:color w:val="000000" w:themeColor="text1"/>
          <w:highlight w:val="none"/>
          <w:lang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With</w:t>
      </w:r>
      <w:r>
        <w:rPr>
          <w:color w:val="000000" w:themeColor="text1"/>
          <w:highlight w:val="none"/>
          <w14:textFill>
            <w14:solidFill>
              <w14:schemeClr w14:val="tx1"/>
            </w14:solidFill>
          </w14:textFill>
        </w:rPr>
        <w:t xml:space="preserve"> the settings were configured as follows: m=100, n=50</w:t>
      </w:r>
      <w:r>
        <w:rPr>
          <w:rFonts w:hint="eastAsia"/>
          <w:color w:val="000000" w:themeColor="text1"/>
          <w:highlight w:val="none"/>
          <w14:textFill>
            <w14:solidFill>
              <w14:schemeClr w14:val="tx1"/>
            </w14:solidFill>
          </w14:textFill>
        </w:rPr>
        <w:t xml:space="preserve"> and </w:t>
      </w:r>
      <w:r>
        <w:rPr>
          <w:color w:val="000000" w:themeColor="text1"/>
          <w:highlight w:val="none"/>
          <w14:textFill>
            <w14:solidFill>
              <w14:schemeClr w14:val="tx1"/>
            </w14:solidFill>
          </w14:textFill>
        </w:rPr>
        <w:t>d=0</w:t>
      </w:r>
      <w:r>
        <w:rPr>
          <w:rFonts w:hint="eastAsia"/>
          <w:color w:val="000000" w:themeColor="text1"/>
          <w:highlight w:val="none"/>
          <w:lang w:val="en-US" w:eastAsia="zh-CN"/>
          <w14:textFill>
            <w14:solidFill>
              <w14:schemeClr w14:val="tx1"/>
            </w14:solidFill>
          </w14:textFill>
        </w:rPr>
        <w:t>, t</w:t>
      </w:r>
      <w:r>
        <w:rPr>
          <w:color w:val="000000" w:themeColor="text1"/>
          <w:highlight w:val="none"/>
          <w14:textFill>
            <w14:solidFill>
              <w14:schemeClr w14:val="tx1"/>
            </w14:solidFill>
          </w14:textFill>
        </w:rPr>
        <w:t>his figure vividly illustrates that both the local similarity score LS (</w:t>
      </w:r>
      <w:r>
        <w:rPr>
          <w:b/>
          <w:bCs/>
          <w:color w:val="000000" w:themeColor="text1"/>
          <w:highlight w:val="none"/>
          <w14:textFill>
            <w14:solidFill>
              <w14:schemeClr w14:val="tx1"/>
            </w14:solidFill>
          </w14:textFill>
        </w:rPr>
        <w:t>A</w:t>
      </w:r>
      <w:r>
        <w:rPr>
          <w:color w:val="000000" w:themeColor="text1"/>
          <w:highlight w:val="none"/>
          <w14:textFill>
            <w14:solidFill>
              <w14:schemeClr w14:val="tx1"/>
            </w14:solidFill>
          </w14:textFill>
        </w:rPr>
        <w:t>) and other statistical measures (p_value, xs, ys, len, delay) (</w:t>
      </w:r>
      <w:r>
        <w:rPr>
          <w:b/>
          <w:bCs/>
          <w:color w:val="000000" w:themeColor="text1"/>
          <w:highlight w:val="none"/>
          <w14:textFill>
            <w14:solidFill>
              <w14:schemeClr w14:val="tx1"/>
            </w14:solidFill>
          </w14:textFill>
        </w:rPr>
        <w:t>B</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C</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D</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E</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F</w:t>
      </w:r>
      <w:r>
        <w:rPr>
          <w:color w:val="000000" w:themeColor="text1"/>
          <w:highlight w:val="none"/>
          <w14:textFill>
            <w14:solidFill>
              <w14:schemeClr w14:val="tx1"/>
            </w14:solidFill>
          </w14:textFill>
        </w:rPr>
        <w:t>) show remarkably consistent computational results between GeLSA and eLSA.</w:t>
      </w:r>
    </w:p>
    <w:p>
      <w:pPr>
        <w:spacing w:line="360" w:lineRule="auto"/>
        <w:jc w:val="both"/>
        <w:rPr>
          <w:color w:val="000000" w:themeColor="text1"/>
          <w:highlight w:val="none"/>
          <w:lang w:eastAsia="zh-CN"/>
          <w14:textFill>
            <w14:solidFill>
              <w14:schemeClr w14:val="tx1"/>
            </w14:solidFill>
          </w14:textFill>
        </w:rPr>
      </w:pPr>
      <w:r>
        <w:rPr>
          <w:b/>
          <w:color w:val="000000" w:themeColor="text1"/>
          <w:highlight w:val="none"/>
          <w14:textFill>
            <w14:solidFill>
              <w14:schemeClr w14:val="tx1"/>
            </w14:solidFill>
          </w14:textFill>
        </w:rPr>
        <w:t xml:space="preserve">Figure </w:t>
      </w:r>
      <w:r>
        <w:rPr>
          <w:rFonts w:hint="eastAsia"/>
          <w:b/>
          <w:color w:val="000000" w:themeColor="text1"/>
          <w:highlight w:val="none"/>
          <w:lang w:eastAsia="zh-CN"/>
          <w14:textFill>
            <w14:solidFill>
              <w14:schemeClr w14:val="tx1"/>
            </w14:solidFill>
          </w14:textFill>
        </w:rPr>
        <w:t xml:space="preserve">5  </w:t>
      </w:r>
      <w:r>
        <w:rPr>
          <w:b/>
          <w:color w:val="000000" w:themeColor="text1"/>
          <w:highlight w:val="none"/>
          <w:lang w:eastAsia="zh-CN"/>
          <w14:textFill>
            <w14:solidFill>
              <w14:schemeClr w14:val="tx1"/>
            </w14:solidFill>
          </w14:textFill>
        </w:rPr>
        <w:t>Network Visualization of GeLSA Computation Results on the Daya Bay Dataset</w:t>
      </w:r>
      <w:r>
        <w:rPr>
          <w:color w:val="000000" w:themeColor="text1"/>
          <w:highlight w:val="none"/>
          <w:lang w:eastAsia="zh-CN"/>
          <w14:textFill>
            <w14:solidFill>
              <w14:schemeClr w14:val="tx1"/>
            </w14:solidFill>
          </w14:textFill>
        </w:rPr>
        <w:br w:type="page"/>
      </w:r>
    </w:p>
    <w:p>
      <w:pPr>
        <w:spacing w:line="360" w:lineRule="auto"/>
        <w:jc w:val="both"/>
        <w:rPr>
          <w:b/>
          <w:color w:val="000000" w:themeColor="text1"/>
          <w:sz w:val="28"/>
          <w:szCs w:val="28"/>
          <w:highlight w:val="none"/>
          <w14:textFill>
            <w14:solidFill>
              <w14:schemeClr w14:val="tx1"/>
            </w14:solidFill>
          </w14:textFill>
        </w:rPr>
      </w:pPr>
      <w:r>
        <w:rPr>
          <w:b/>
          <w:color w:val="000000" w:themeColor="text1"/>
          <w:sz w:val="28"/>
          <w:szCs w:val="28"/>
          <w:highlight w:val="none"/>
          <w14:textFill>
            <w14:solidFill>
              <w14:schemeClr w14:val="tx1"/>
            </w14:solidFill>
          </w14:textFill>
        </w:rPr>
        <w:t>Supplementary material</w:t>
      </w:r>
    </w:p>
    <w:p>
      <w:pPr>
        <w:spacing w:line="360" w:lineRule="auto"/>
        <w:jc w:val="both"/>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 xml:space="preserve">Figure </w:t>
      </w:r>
      <w:r>
        <w:rPr>
          <w:rFonts w:hint="eastAsia"/>
          <w:b/>
          <w:color w:val="000000" w:themeColor="text1"/>
          <w:highlight w:val="none"/>
          <w:lang w:val="en-US" w:eastAsia="zh-CN"/>
          <w14:textFill>
            <w14:solidFill>
              <w14:schemeClr w14:val="tx1"/>
            </w14:solidFill>
          </w14:textFill>
        </w:rPr>
        <w:t>S1</w:t>
      </w:r>
      <w:r>
        <w:rPr>
          <w:rFonts w:hint="eastAsia"/>
          <w:b/>
          <w:color w:val="000000" w:themeColor="text1"/>
          <w:highlight w:val="none"/>
          <w:lang w:eastAsia="zh-CN"/>
          <w14:textFill>
            <w14:solidFill>
              <w14:schemeClr w14:val="tx1"/>
            </w14:solidFill>
          </w14:textFill>
        </w:rPr>
        <w:t xml:space="preserve">  </w:t>
      </w:r>
      <w:r>
        <w:rPr>
          <w:b/>
          <w:color w:val="000000" w:themeColor="text1"/>
          <w:highlight w:val="none"/>
          <w14:textFill>
            <w14:solidFill>
              <w14:schemeClr w14:val="tx1"/>
            </w14:solidFill>
          </w14:textFill>
        </w:rPr>
        <w:t>Comparison of Correctness in Running Results between GeLSA and eLSA</w:t>
      </w:r>
    </w:p>
    <w:p>
      <w:pPr>
        <w:spacing w:line="360" w:lineRule="auto"/>
        <w:jc w:val="both"/>
        <w:rPr>
          <w:color w:val="000000" w:themeColor="text1"/>
          <w:highlight w:val="none"/>
          <w:lang w:eastAsia="zh-CN"/>
          <w14:textFill>
            <w14:solidFill>
              <w14:schemeClr w14:val="tx1"/>
            </w14:solidFill>
          </w14:textFill>
        </w:rPr>
      </w:pPr>
      <w:r>
        <w:rPr>
          <w:color w:val="000000" w:themeColor="text1"/>
          <w:highlight w:val="none"/>
          <w14:textFill>
            <w14:solidFill>
              <w14:schemeClr w14:val="tx1"/>
            </w14:solidFill>
          </w14:textFill>
        </w:rPr>
        <w:t>This figure vividly illustrates that both the local similarity score LS (</w:t>
      </w:r>
      <w:r>
        <w:rPr>
          <w:b/>
          <w:bCs/>
          <w:color w:val="000000" w:themeColor="text1"/>
          <w:highlight w:val="none"/>
          <w14:textFill>
            <w14:solidFill>
              <w14:schemeClr w14:val="tx1"/>
            </w14:solidFill>
          </w14:textFill>
        </w:rPr>
        <w:t>A</w:t>
      </w:r>
      <w:r>
        <w:rPr>
          <w:color w:val="000000" w:themeColor="text1"/>
          <w:highlight w:val="none"/>
          <w14:textFill>
            <w14:solidFill>
              <w14:schemeClr w14:val="tx1"/>
            </w14:solidFill>
          </w14:textFill>
        </w:rPr>
        <w:t>) and other statistical measures (p_value, xs, ys, len, delay) (</w:t>
      </w:r>
      <w:r>
        <w:rPr>
          <w:b/>
          <w:bCs/>
          <w:color w:val="000000" w:themeColor="text1"/>
          <w:highlight w:val="none"/>
          <w14:textFill>
            <w14:solidFill>
              <w14:schemeClr w14:val="tx1"/>
            </w14:solidFill>
          </w14:textFill>
        </w:rPr>
        <w:t>B</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C</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D</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E</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F</w:t>
      </w:r>
      <w:r>
        <w:rPr>
          <w:color w:val="000000" w:themeColor="text1"/>
          <w:highlight w:val="none"/>
          <w14:textFill>
            <w14:solidFill>
              <w14:schemeClr w14:val="tx1"/>
            </w14:solidFill>
          </w14:textFill>
        </w:rPr>
        <w:t>) show remarkably consistent computational results between GeLSA and eLSA</w:t>
      </w:r>
      <w:r>
        <w:rPr>
          <w:rFonts w:hint="eastAsia"/>
          <w:color w:val="000000" w:themeColor="text1"/>
          <w:highlight w:val="none"/>
          <w:lang w:eastAsia="zh-CN"/>
          <w14:textFill>
            <w14:solidFill>
              <w14:schemeClr w14:val="tx1"/>
            </w14:solidFill>
          </w14:textFill>
        </w:rPr>
        <w:t>, with delay = 5.</w:t>
      </w:r>
    </w:p>
    <w:p>
      <w:pPr>
        <w:spacing w:line="360" w:lineRule="auto"/>
        <w:jc w:val="both"/>
        <w:rPr>
          <w:b/>
          <w:color w:val="000000" w:themeColor="text1"/>
          <w:highlight w:val="none"/>
          <w14:textFill>
            <w14:solidFill>
              <w14:schemeClr w14:val="tx1"/>
            </w14:solidFill>
          </w14:textFill>
        </w:rPr>
      </w:pPr>
      <w:r>
        <w:rPr>
          <w:b/>
          <w:color w:val="000000" w:themeColor="text1"/>
          <w:highlight w:val="none"/>
          <w14:textFill>
            <w14:solidFill>
              <w14:schemeClr w14:val="tx1"/>
            </w14:solidFill>
          </w14:textFill>
        </w:rPr>
        <w:t xml:space="preserve">Figure </w:t>
      </w:r>
      <w:r>
        <w:rPr>
          <w:rFonts w:hint="eastAsia"/>
          <w:b/>
          <w:color w:val="000000" w:themeColor="text1"/>
          <w:highlight w:val="none"/>
          <w:lang w:val="en-US" w:eastAsia="zh-CN"/>
          <w14:textFill>
            <w14:solidFill>
              <w14:schemeClr w14:val="tx1"/>
            </w14:solidFill>
          </w14:textFill>
        </w:rPr>
        <w:t>S2</w:t>
      </w:r>
      <w:r>
        <w:rPr>
          <w:rFonts w:hint="eastAsia"/>
          <w:b/>
          <w:color w:val="000000" w:themeColor="text1"/>
          <w:highlight w:val="none"/>
          <w:lang w:eastAsia="zh-CN"/>
          <w14:textFill>
            <w14:solidFill>
              <w14:schemeClr w14:val="tx1"/>
            </w14:solidFill>
          </w14:textFill>
        </w:rPr>
        <w:t xml:space="preserve">  </w:t>
      </w:r>
      <w:r>
        <w:rPr>
          <w:b/>
          <w:color w:val="000000" w:themeColor="text1"/>
          <w:highlight w:val="none"/>
          <w14:textFill>
            <w14:solidFill>
              <w14:schemeClr w14:val="tx1"/>
            </w14:solidFill>
          </w14:textFill>
        </w:rPr>
        <w:t>Comparison of Correctness in Running Results between GeLSA and eLSA</w:t>
      </w:r>
    </w:p>
    <w:p>
      <w:pPr>
        <w:spacing w:line="360" w:lineRule="auto"/>
        <w:jc w:val="both"/>
        <w:rPr>
          <w:color w:val="000000" w:themeColor="text1"/>
          <w:highlight w:val="none"/>
          <w:lang w:eastAsia="zh-CN"/>
          <w14:textFill>
            <w14:solidFill>
              <w14:schemeClr w14:val="tx1"/>
            </w14:solidFill>
          </w14:textFill>
        </w:rPr>
      </w:pPr>
      <w:r>
        <w:rPr>
          <w:color w:val="000000" w:themeColor="text1"/>
          <w:highlight w:val="none"/>
          <w14:textFill>
            <w14:solidFill>
              <w14:schemeClr w14:val="tx1"/>
            </w14:solidFill>
          </w14:textFill>
        </w:rPr>
        <w:t>This figure vividly illustrates that both the local similarity score LS (</w:t>
      </w:r>
      <w:r>
        <w:rPr>
          <w:b/>
          <w:bCs/>
          <w:color w:val="000000" w:themeColor="text1"/>
          <w:highlight w:val="none"/>
          <w14:textFill>
            <w14:solidFill>
              <w14:schemeClr w14:val="tx1"/>
            </w14:solidFill>
          </w14:textFill>
        </w:rPr>
        <w:t>A</w:t>
      </w:r>
      <w:r>
        <w:rPr>
          <w:color w:val="000000" w:themeColor="text1"/>
          <w:highlight w:val="none"/>
          <w14:textFill>
            <w14:solidFill>
              <w14:schemeClr w14:val="tx1"/>
            </w14:solidFill>
          </w14:textFill>
        </w:rPr>
        <w:t>) and other statistical measures (p_value, xs, ys, len, delay) (</w:t>
      </w:r>
      <w:r>
        <w:rPr>
          <w:b/>
          <w:bCs/>
          <w:color w:val="000000" w:themeColor="text1"/>
          <w:highlight w:val="none"/>
          <w14:textFill>
            <w14:solidFill>
              <w14:schemeClr w14:val="tx1"/>
            </w14:solidFill>
          </w14:textFill>
        </w:rPr>
        <w:t>B</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C</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D</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E</w:t>
      </w:r>
      <w:r>
        <w:rPr>
          <w:color w:val="000000" w:themeColor="text1"/>
          <w:highlight w:val="none"/>
          <w14:textFill>
            <w14:solidFill>
              <w14:schemeClr w14:val="tx1"/>
            </w14:solidFill>
          </w14:textFill>
        </w:rPr>
        <w:t xml:space="preserve">, </w:t>
      </w:r>
      <w:r>
        <w:rPr>
          <w:b/>
          <w:bCs/>
          <w:color w:val="000000" w:themeColor="text1"/>
          <w:highlight w:val="none"/>
          <w14:textFill>
            <w14:solidFill>
              <w14:schemeClr w14:val="tx1"/>
            </w14:solidFill>
          </w14:textFill>
        </w:rPr>
        <w:t>F</w:t>
      </w:r>
      <w:r>
        <w:rPr>
          <w:color w:val="000000" w:themeColor="text1"/>
          <w:highlight w:val="none"/>
          <w14:textFill>
            <w14:solidFill>
              <w14:schemeClr w14:val="tx1"/>
            </w14:solidFill>
          </w14:textFill>
        </w:rPr>
        <w:t>) show remarkably consistent computational results between GeLSA and eLSA</w:t>
      </w:r>
      <w:r>
        <w:rPr>
          <w:rFonts w:hint="eastAsia"/>
          <w:color w:val="000000" w:themeColor="text1"/>
          <w:highlight w:val="none"/>
          <w:lang w:eastAsia="zh-CN"/>
          <w14:textFill>
            <w14:solidFill>
              <w14:schemeClr w14:val="tx1"/>
            </w14:solidFill>
          </w14:textFill>
        </w:rPr>
        <w:t>, with delay = 10.</w:t>
      </w:r>
    </w:p>
    <w:p>
      <w:pPr>
        <w:rPr>
          <w:ins w:id="0" w:author="。" w:date="2024-05-26T17:38:24Z"/>
          <w:rFonts w:hint="eastAsia"/>
          <w:color w:val="000000" w:themeColor="text1"/>
          <w:highlight w:val="none"/>
          <w:lang w:eastAsia="zh-CN"/>
          <w14:textFill>
            <w14:solidFill>
              <w14:schemeClr w14:val="tx1"/>
            </w14:solidFill>
          </w14:textFill>
        </w:rPr>
      </w:pPr>
    </w:p>
    <w:p>
      <w:pPr>
        <w:spacing w:line="240" w:lineRule="auto"/>
        <w:jc w:val="left"/>
        <w:rPr>
          <w:b/>
          <w:color w:val="000000" w:themeColor="text1"/>
          <w:highlight w:val="none"/>
          <w:lang w:val="en-US" w:eastAsia="zh-CN"/>
          <w14:textFill>
            <w14:solidFill>
              <w14:schemeClr w14:val="tx1"/>
            </w14:solidFill>
          </w14:textFill>
        </w:rPr>
      </w:pPr>
      <w:bookmarkStart w:id="3" w:name="_GoBack"/>
      <w:bookmarkEnd w:id="3"/>
      <w:r>
        <w:rPr>
          <w:rFonts w:hint="eastAsia"/>
          <w:b/>
          <w:color w:val="000000" w:themeColor="text1"/>
          <w:highlight w:val="none"/>
          <w:lang w:val="en-US" w:eastAsia="zh-CN"/>
          <w14:textFill>
            <w14:solidFill>
              <w14:schemeClr w14:val="tx1"/>
            </w14:solidFill>
          </w14:textFill>
        </w:rPr>
        <w:t>Table S1  The result of P-value comparisons for local similarity analysis</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318"/>
        <w:gridCol w:w="2744"/>
        <w:gridCol w:w="1687"/>
        <w:gridCol w:w="168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318" w:type="dxa"/>
            <w:tcBorders>
              <w:top w:val="single" w:color="auto" w:sz="12" w:space="0"/>
            </w:tcBorders>
            <w:vAlign w:val="center"/>
          </w:tcPr>
          <w:p>
            <w:pPr>
              <w:textAlignment w:val="center"/>
              <w:rPr>
                <w:b/>
                <w:color w:val="000000" w:themeColor="text1"/>
                <w:highlight w:val="none"/>
                <w14:textFill>
                  <w14:solidFill>
                    <w14:schemeClr w14:val="tx1"/>
                  </w14:solidFill>
                </w14:textFill>
              </w:rPr>
            </w:pPr>
            <w:r>
              <w:rPr>
                <w:rFonts w:eastAsia="等线"/>
                <w:b/>
                <w:bCs/>
                <w:color w:val="000000" w:themeColor="text1"/>
                <w:highlight w:val="none"/>
                <w:lang w:val="en-US" w:eastAsia="zh-CN" w:bidi="ar"/>
                <w14:textFill>
                  <w14:solidFill>
                    <w14:schemeClr w14:val="tx1"/>
                  </w14:solidFill>
                </w14:textFill>
              </w:rPr>
              <w:t>source</w:t>
            </w:r>
          </w:p>
        </w:tc>
        <w:tc>
          <w:tcPr>
            <w:tcW w:w="2744" w:type="dxa"/>
            <w:tcBorders>
              <w:top w:val="single" w:color="auto" w:sz="12" w:space="0"/>
            </w:tcBorders>
            <w:vAlign w:val="center"/>
          </w:tcPr>
          <w:p>
            <w:pPr>
              <w:textAlignment w:val="center"/>
              <w:rPr>
                <w:b/>
                <w:color w:val="000000" w:themeColor="text1"/>
                <w:highlight w:val="none"/>
                <w14:textFill>
                  <w14:solidFill>
                    <w14:schemeClr w14:val="tx1"/>
                  </w14:solidFill>
                </w14:textFill>
              </w:rPr>
            </w:pPr>
            <w:r>
              <w:rPr>
                <w:rFonts w:eastAsia="等线"/>
                <w:b/>
                <w:bCs/>
                <w:color w:val="000000" w:themeColor="text1"/>
                <w:highlight w:val="none"/>
                <w:lang w:val="en-US" w:eastAsia="zh-CN" w:bidi="ar"/>
                <w14:textFill>
                  <w14:solidFill>
                    <w14:schemeClr w14:val="tx1"/>
                  </w14:solidFill>
                </w14:textFill>
              </w:rPr>
              <w:t>target</w:t>
            </w:r>
          </w:p>
        </w:tc>
        <w:tc>
          <w:tcPr>
            <w:tcW w:w="1687" w:type="dxa"/>
            <w:tcBorders>
              <w:top w:val="single" w:color="auto" w:sz="12" w:space="0"/>
            </w:tcBorders>
            <w:vAlign w:val="center"/>
          </w:tcPr>
          <w:p>
            <w:pPr>
              <w:textAlignment w:val="center"/>
              <w:rPr>
                <w:b/>
                <w:color w:val="000000" w:themeColor="text1"/>
                <w:highlight w:val="none"/>
                <w14:textFill>
                  <w14:solidFill>
                    <w14:schemeClr w14:val="tx1"/>
                  </w14:solidFill>
                </w14:textFill>
              </w:rPr>
            </w:pPr>
            <w:r>
              <w:rPr>
                <w:rFonts w:eastAsia="等线"/>
                <w:b/>
                <w:bCs/>
                <w:color w:val="000000" w:themeColor="text1"/>
                <w:highlight w:val="none"/>
                <w:lang w:val="en-US" w:eastAsia="zh-CN" w:bidi="ar"/>
                <w14:textFill>
                  <w14:solidFill>
                    <w14:schemeClr w14:val="tx1"/>
                  </w14:solidFill>
                </w14:textFill>
              </w:rPr>
              <w:t>LS</w:t>
            </w:r>
          </w:p>
        </w:tc>
        <w:tc>
          <w:tcPr>
            <w:tcW w:w="1688" w:type="dxa"/>
            <w:tcBorders>
              <w:top w:val="single" w:color="auto" w:sz="12" w:space="0"/>
            </w:tcBorders>
            <w:vAlign w:val="center"/>
          </w:tcPr>
          <w:p>
            <w:pPr>
              <w:textAlignment w:val="center"/>
              <w:rPr>
                <w:b/>
                <w:color w:val="000000" w:themeColor="text1"/>
                <w:highlight w:val="none"/>
                <w14:textFill>
                  <w14:solidFill>
                    <w14:schemeClr w14:val="tx1"/>
                  </w14:solidFill>
                </w14:textFill>
              </w:rPr>
            </w:pPr>
            <w:r>
              <w:rPr>
                <w:rFonts w:eastAsia="等线"/>
                <w:b/>
                <w:bCs/>
                <w:color w:val="000000" w:themeColor="text1"/>
                <w:highlight w:val="none"/>
                <w:lang w:val="en-US" w:eastAsia="zh-CN" w:bidi="ar"/>
                <w14:textFill>
                  <w14:solidFill>
                    <w14:schemeClr w14:val="tx1"/>
                  </w14:solidFill>
                </w14:textFill>
              </w:rPr>
              <w:t>p_value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90" w:hRule="atLeast"/>
        </w:trPr>
        <w:tc>
          <w:tcPr>
            <w:tcW w:w="2318" w:type="dxa"/>
            <w:tcBorders>
              <w:bottom w:val="nil"/>
            </w:tcBorders>
            <w:vAlign w:val="center"/>
          </w:tcPr>
          <w:p>
            <w:pPr>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ASV1</w:t>
            </w:r>
          </w:p>
        </w:tc>
        <w:tc>
          <w:tcPr>
            <w:tcW w:w="2744" w:type="dxa"/>
            <w:tcBorders>
              <w:bottom w:val="nil"/>
            </w:tcBorders>
            <w:vAlign w:val="center"/>
          </w:tcPr>
          <w:p>
            <w:pPr>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ASV7</w:t>
            </w:r>
          </w:p>
        </w:tc>
        <w:tc>
          <w:tcPr>
            <w:tcW w:w="1687" w:type="dxa"/>
            <w:tcBorders>
              <w:bottom w:val="nil"/>
            </w:tcBorders>
            <w:vAlign w:val="center"/>
          </w:tcPr>
          <w:p>
            <w:pPr>
              <w:jc w:val="right"/>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0.763482392</w:t>
            </w:r>
          </w:p>
        </w:tc>
        <w:tc>
          <w:tcPr>
            <w:tcW w:w="1688" w:type="dxa"/>
            <w:tcBorders>
              <w:bottom w:val="nil"/>
            </w:tcBorders>
            <w:vAlign w:val="center"/>
          </w:tcPr>
          <w:p>
            <w:pPr>
              <w:jc w:val="right"/>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0" w:hRule="atLeast"/>
        </w:trPr>
        <w:tc>
          <w:tcPr>
            <w:tcW w:w="2318" w:type="dxa"/>
            <w:tcBorders>
              <w:top w:val="nil"/>
              <w:bottom w:val="nil"/>
            </w:tcBorders>
            <w:vAlign w:val="center"/>
          </w:tcPr>
          <w:p>
            <w:pPr>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ASV1</w:t>
            </w:r>
          </w:p>
        </w:tc>
        <w:tc>
          <w:tcPr>
            <w:tcW w:w="2744" w:type="dxa"/>
            <w:tcBorders>
              <w:top w:val="nil"/>
              <w:bottom w:val="nil"/>
            </w:tcBorders>
            <w:vAlign w:val="center"/>
          </w:tcPr>
          <w:p>
            <w:pPr>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ASV13</w:t>
            </w:r>
          </w:p>
        </w:tc>
        <w:tc>
          <w:tcPr>
            <w:tcW w:w="1687" w:type="dxa"/>
            <w:tcBorders>
              <w:top w:val="nil"/>
              <w:bottom w:val="nil"/>
            </w:tcBorders>
            <w:vAlign w:val="center"/>
          </w:tcPr>
          <w:p>
            <w:pPr>
              <w:jc w:val="right"/>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0.821513355</w:t>
            </w:r>
          </w:p>
        </w:tc>
        <w:tc>
          <w:tcPr>
            <w:tcW w:w="1688" w:type="dxa"/>
            <w:tcBorders>
              <w:top w:val="nil"/>
              <w:bottom w:val="nil"/>
            </w:tcBorders>
            <w:vAlign w:val="center"/>
          </w:tcPr>
          <w:p>
            <w:pPr>
              <w:jc w:val="right"/>
              <w:textAlignment w:val="center"/>
              <w:rPr>
                <w:color w:val="000000" w:themeColor="text1"/>
                <w:highlight w:val="none"/>
                <w14:textFill>
                  <w14:solidFill>
                    <w14:schemeClr w14:val="tx1"/>
                  </w14:solidFill>
                </w14:textFill>
              </w:rPr>
            </w:pPr>
            <w:r>
              <w:rPr>
                <w:rFonts w:eastAsia="等线"/>
                <w:color w:val="000000" w:themeColor="text1"/>
                <w:highlight w:val="none"/>
                <w:lang w:val="en-US" w:eastAsia="zh-CN" w:bidi="ar"/>
                <w14:textFill>
                  <w14:solidFill>
                    <w14:schemeClr w14:val="tx1"/>
                  </w14:solidFill>
                </w14:textFill>
              </w:rPr>
              <w:t>5.44E-15</w:t>
            </w:r>
          </w:p>
        </w:tc>
      </w:tr>
    </w:tbl>
    <w:p>
      <w:pPr>
        <w:spacing w:line="360" w:lineRule="auto"/>
        <w:jc w:val="both"/>
        <w:rPr>
          <w:color w:val="000000" w:themeColor="text1"/>
          <w:highlight w:val="none"/>
          <w14:textFill>
            <w14:solidFill>
              <w14:schemeClr w14:val="tx1"/>
            </w14:solidFill>
          </w14:textFill>
        </w:rPr>
      </w:pPr>
      <w:r>
        <w:rPr>
          <w:i/>
          <w:color w:val="000000" w:themeColor="text1"/>
          <w:highlight w:val="none"/>
          <w14:textFill>
            <w14:solidFill>
              <w14:schemeClr w14:val="tx1"/>
            </w14:solidFill>
          </w14:textFill>
        </w:rPr>
        <w:t>Note</w:t>
      </w:r>
      <w:r>
        <w:rPr>
          <w:color w:val="000000" w:themeColor="text1"/>
          <w:highlight w:val="none"/>
          <w14:textFill>
            <w14:solidFill>
              <w14:schemeClr w14:val="tx1"/>
            </w14:solidFill>
          </w14:textFill>
        </w:rPr>
        <w:t xml:space="preserve">: </w:t>
      </w:r>
      <w:r>
        <w:rPr>
          <w:rFonts w:hint="eastAsia"/>
          <w:color w:val="000000" w:themeColor="text1"/>
          <w:highlight w:val="none"/>
          <w14:textFill>
            <w14:solidFill>
              <w14:schemeClr w14:val="tx1"/>
            </w14:solidFill>
          </w14:textFill>
        </w:rPr>
        <w:t>For the Daya Bay dataset with 400 entries, GeLSA was employed for LSA calculations.</w:t>
      </w:r>
    </w:p>
    <w:sectPr>
      <w:pgSz w:w="11906" w:h="16838"/>
      <w:pgMar w:top="1440" w:right="1800" w:bottom="1440" w:left="1800" w:header="851" w:footer="992" w:gutter="0"/>
      <w:lnNumType w:countBy="1" w:restart="continuou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CaeciliaLTStd-Roman">
    <w:altName w:val="Segoe Print"/>
    <w:panose1 w:val="00000000000000000000"/>
    <w:charset w:val="00"/>
    <w:family w:val="auto"/>
    <w:pitch w:val="default"/>
    <w:sig w:usb0="00000000" w:usb1="00000000" w:usb2="00000000" w:usb3="00000000" w:csb0="00000000" w:csb1="00000000"/>
  </w:font>
  <w:font w:name="CaeciliaLTStd-Light">
    <w:altName w:val="Calibri"/>
    <w:panose1 w:val="00000000000000000000"/>
    <w:charset w:val="00"/>
    <w:family w:val="auto"/>
    <w:pitch w:val="default"/>
    <w:sig w:usb0="00000000" w:usb1="00000000" w:usb2="00000000" w:usb3="00000000" w:csb0="00000000" w:csb1="00000000"/>
  </w:font>
  <w:font w:name="CaeciliaLTStd-LightItalic">
    <w:altName w:val="Segoe Print"/>
    <w:panose1 w:val="00000000000000000000"/>
    <w:charset w:val="00"/>
    <w:family w:val="auto"/>
    <w:pitch w:val="default"/>
    <w:sig w:usb0="00000000" w:usb1="00000000" w:usb2="00000000" w:usb3="00000000" w:csb0="00000000" w:csb1="00000000"/>
  </w:font>
  <w:font w:name="CaeciliaLTStd-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879864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lZDA4NGIwZjM0MjUxMDFhNzE0MGUwOTM2ZTNjODgifQ=="/>
  </w:docVars>
  <w:rsids>
    <w:rsidRoot w:val="00E117CC"/>
    <w:rsid w:val="00023126"/>
    <w:rsid w:val="00026BB0"/>
    <w:rsid w:val="00035D82"/>
    <w:rsid w:val="00041137"/>
    <w:rsid w:val="00045F2C"/>
    <w:rsid w:val="00051828"/>
    <w:rsid w:val="0005423E"/>
    <w:rsid w:val="000631A5"/>
    <w:rsid w:val="000633D5"/>
    <w:rsid w:val="000753D5"/>
    <w:rsid w:val="0007587D"/>
    <w:rsid w:val="000919FA"/>
    <w:rsid w:val="000B254A"/>
    <w:rsid w:val="000B563F"/>
    <w:rsid w:val="000D32AF"/>
    <w:rsid w:val="000E01BF"/>
    <w:rsid w:val="000E2E01"/>
    <w:rsid w:val="000F0CCC"/>
    <w:rsid w:val="001707E7"/>
    <w:rsid w:val="001714C3"/>
    <w:rsid w:val="001770A5"/>
    <w:rsid w:val="001A26C8"/>
    <w:rsid w:val="001B5CED"/>
    <w:rsid w:val="001F498F"/>
    <w:rsid w:val="00233DE8"/>
    <w:rsid w:val="002470CD"/>
    <w:rsid w:val="00255AB4"/>
    <w:rsid w:val="0026003A"/>
    <w:rsid w:val="0026320D"/>
    <w:rsid w:val="00273CEC"/>
    <w:rsid w:val="002B046C"/>
    <w:rsid w:val="002B5F89"/>
    <w:rsid w:val="002C1745"/>
    <w:rsid w:val="002F2208"/>
    <w:rsid w:val="0032337C"/>
    <w:rsid w:val="00342AD6"/>
    <w:rsid w:val="00343061"/>
    <w:rsid w:val="003474A4"/>
    <w:rsid w:val="00360212"/>
    <w:rsid w:val="0036119B"/>
    <w:rsid w:val="00374798"/>
    <w:rsid w:val="003831A1"/>
    <w:rsid w:val="00394282"/>
    <w:rsid w:val="003955D3"/>
    <w:rsid w:val="003B004B"/>
    <w:rsid w:val="003B0B69"/>
    <w:rsid w:val="003B64A2"/>
    <w:rsid w:val="003D1D75"/>
    <w:rsid w:val="0041175A"/>
    <w:rsid w:val="00442789"/>
    <w:rsid w:val="00447CE8"/>
    <w:rsid w:val="0047289F"/>
    <w:rsid w:val="004755EE"/>
    <w:rsid w:val="004827A1"/>
    <w:rsid w:val="004B53AC"/>
    <w:rsid w:val="004C5D41"/>
    <w:rsid w:val="00503AE5"/>
    <w:rsid w:val="005116F3"/>
    <w:rsid w:val="00515363"/>
    <w:rsid w:val="005942F2"/>
    <w:rsid w:val="005A0157"/>
    <w:rsid w:val="005A3C1F"/>
    <w:rsid w:val="005B0E83"/>
    <w:rsid w:val="005B3DB9"/>
    <w:rsid w:val="005B3E8D"/>
    <w:rsid w:val="005C2E24"/>
    <w:rsid w:val="005D2708"/>
    <w:rsid w:val="005F4FC2"/>
    <w:rsid w:val="005F68E0"/>
    <w:rsid w:val="006140F7"/>
    <w:rsid w:val="006302AF"/>
    <w:rsid w:val="00645686"/>
    <w:rsid w:val="006555E1"/>
    <w:rsid w:val="00674B21"/>
    <w:rsid w:val="00684BEC"/>
    <w:rsid w:val="00686F0C"/>
    <w:rsid w:val="006A3BCF"/>
    <w:rsid w:val="006B3F38"/>
    <w:rsid w:val="006C75C8"/>
    <w:rsid w:val="006F519C"/>
    <w:rsid w:val="006F7994"/>
    <w:rsid w:val="00706A48"/>
    <w:rsid w:val="007130F9"/>
    <w:rsid w:val="00737A8C"/>
    <w:rsid w:val="00740C5C"/>
    <w:rsid w:val="007437ED"/>
    <w:rsid w:val="00757A75"/>
    <w:rsid w:val="00763FD5"/>
    <w:rsid w:val="007649A7"/>
    <w:rsid w:val="007A02D2"/>
    <w:rsid w:val="007A56DD"/>
    <w:rsid w:val="007A5E74"/>
    <w:rsid w:val="007C3C33"/>
    <w:rsid w:val="007C787A"/>
    <w:rsid w:val="007E5D58"/>
    <w:rsid w:val="007E714B"/>
    <w:rsid w:val="00817E2A"/>
    <w:rsid w:val="00831192"/>
    <w:rsid w:val="00850B21"/>
    <w:rsid w:val="008A3142"/>
    <w:rsid w:val="008F1F00"/>
    <w:rsid w:val="008F67A9"/>
    <w:rsid w:val="009034E3"/>
    <w:rsid w:val="009073AA"/>
    <w:rsid w:val="0091172F"/>
    <w:rsid w:val="00913E63"/>
    <w:rsid w:val="00915F1A"/>
    <w:rsid w:val="00916D31"/>
    <w:rsid w:val="009353D8"/>
    <w:rsid w:val="00935AF2"/>
    <w:rsid w:val="00936645"/>
    <w:rsid w:val="00943622"/>
    <w:rsid w:val="009473C2"/>
    <w:rsid w:val="00947FBA"/>
    <w:rsid w:val="00951A38"/>
    <w:rsid w:val="00965436"/>
    <w:rsid w:val="0097306B"/>
    <w:rsid w:val="009A455E"/>
    <w:rsid w:val="00A14D33"/>
    <w:rsid w:val="00A15D58"/>
    <w:rsid w:val="00A175C2"/>
    <w:rsid w:val="00A726D9"/>
    <w:rsid w:val="00AA385C"/>
    <w:rsid w:val="00AA54AF"/>
    <w:rsid w:val="00AB3FE5"/>
    <w:rsid w:val="00AC13EE"/>
    <w:rsid w:val="00AE2C1A"/>
    <w:rsid w:val="00AE36F8"/>
    <w:rsid w:val="00B105A2"/>
    <w:rsid w:val="00B1273A"/>
    <w:rsid w:val="00B304A5"/>
    <w:rsid w:val="00B35FD1"/>
    <w:rsid w:val="00B749A2"/>
    <w:rsid w:val="00B84542"/>
    <w:rsid w:val="00B85DB0"/>
    <w:rsid w:val="00B9314E"/>
    <w:rsid w:val="00BA65EA"/>
    <w:rsid w:val="00BD59D9"/>
    <w:rsid w:val="00C262E2"/>
    <w:rsid w:val="00C328B8"/>
    <w:rsid w:val="00C43A2E"/>
    <w:rsid w:val="00C6497E"/>
    <w:rsid w:val="00C81D0C"/>
    <w:rsid w:val="00CA0090"/>
    <w:rsid w:val="00CA7E67"/>
    <w:rsid w:val="00CB21D5"/>
    <w:rsid w:val="00CB44D2"/>
    <w:rsid w:val="00CB5960"/>
    <w:rsid w:val="00CC7651"/>
    <w:rsid w:val="00CD35AB"/>
    <w:rsid w:val="00CD75C1"/>
    <w:rsid w:val="00D0078D"/>
    <w:rsid w:val="00D2127A"/>
    <w:rsid w:val="00D27384"/>
    <w:rsid w:val="00D76AA4"/>
    <w:rsid w:val="00DA34FF"/>
    <w:rsid w:val="00DC7E4E"/>
    <w:rsid w:val="00DF47A2"/>
    <w:rsid w:val="00E04D41"/>
    <w:rsid w:val="00E056AD"/>
    <w:rsid w:val="00E0753F"/>
    <w:rsid w:val="00E117CC"/>
    <w:rsid w:val="00E119BB"/>
    <w:rsid w:val="00E12D93"/>
    <w:rsid w:val="00E135A8"/>
    <w:rsid w:val="00E61CB0"/>
    <w:rsid w:val="00E91162"/>
    <w:rsid w:val="00E92D7A"/>
    <w:rsid w:val="00EA0087"/>
    <w:rsid w:val="00EA706B"/>
    <w:rsid w:val="00EB51A8"/>
    <w:rsid w:val="00EB6E78"/>
    <w:rsid w:val="00EE18F8"/>
    <w:rsid w:val="00EE2BB6"/>
    <w:rsid w:val="00F06843"/>
    <w:rsid w:val="00F114AF"/>
    <w:rsid w:val="00F24D40"/>
    <w:rsid w:val="00F27287"/>
    <w:rsid w:val="00F446E3"/>
    <w:rsid w:val="00F45392"/>
    <w:rsid w:val="00F46B74"/>
    <w:rsid w:val="00F66468"/>
    <w:rsid w:val="00F845F5"/>
    <w:rsid w:val="00F9605D"/>
    <w:rsid w:val="00FD083C"/>
    <w:rsid w:val="00FD352D"/>
    <w:rsid w:val="00FF3B44"/>
    <w:rsid w:val="02AF383B"/>
    <w:rsid w:val="054A784B"/>
    <w:rsid w:val="065D4B8D"/>
    <w:rsid w:val="06607510"/>
    <w:rsid w:val="078F4FB2"/>
    <w:rsid w:val="0FEB50A0"/>
    <w:rsid w:val="12E82452"/>
    <w:rsid w:val="136316FA"/>
    <w:rsid w:val="16B74615"/>
    <w:rsid w:val="1A02029D"/>
    <w:rsid w:val="1A4563DB"/>
    <w:rsid w:val="1AF75928"/>
    <w:rsid w:val="1B416BA3"/>
    <w:rsid w:val="1C777C55"/>
    <w:rsid w:val="1EA00084"/>
    <w:rsid w:val="1EE05092"/>
    <w:rsid w:val="20012DA5"/>
    <w:rsid w:val="20670E5A"/>
    <w:rsid w:val="206F41B2"/>
    <w:rsid w:val="21661111"/>
    <w:rsid w:val="21C771CB"/>
    <w:rsid w:val="226C0E5E"/>
    <w:rsid w:val="24045BCB"/>
    <w:rsid w:val="26B741BD"/>
    <w:rsid w:val="299D769A"/>
    <w:rsid w:val="2A862824"/>
    <w:rsid w:val="2B1700A6"/>
    <w:rsid w:val="2B1E480B"/>
    <w:rsid w:val="2BAC62BA"/>
    <w:rsid w:val="2CEF269C"/>
    <w:rsid w:val="2E64464E"/>
    <w:rsid w:val="301461DC"/>
    <w:rsid w:val="33A855B9"/>
    <w:rsid w:val="34806C8E"/>
    <w:rsid w:val="371232F8"/>
    <w:rsid w:val="37EC38F1"/>
    <w:rsid w:val="39A6259B"/>
    <w:rsid w:val="3A124849"/>
    <w:rsid w:val="3B822B94"/>
    <w:rsid w:val="3B9E5A17"/>
    <w:rsid w:val="3C330B95"/>
    <w:rsid w:val="3E06185A"/>
    <w:rsid w:val="3F1D32FF"/>
    <w:rsid w:val="3F5D36FC"/>
    <w:rsid w:val="3F6330C1"/>
    <w:rsid w:val="42FF4ACA"/>
    <w:rsid w:val="43081BD1"/>
    <w:rsid w:val="43DB5537"/>
    <w:rsid w:val="4493196E"/>
    <w:rsid w:val="454C337D"/>
    <w:rsid w:val="457E749F"/>
    <w:rsid w:val="464419BE"/>
    <w:rsid w:val="472A0F19"/>
    <w:rsid w:val="47FB404A"/>
    <w:rsid w:val="484F3DFE"/>
    <w:rsid w:val="48733F90"/>
    <w:rsid w:val="499875AE"/>
    <w:rsid w:val="4D0D7491"/>
    <w:rsid w:val="4DA8648A"/>
    <w:rsid w:val="4DC96400"/>
    <w:rsid w:val="4F0A5FD9"/>
    <w:rsid w:val="52392D6D"/>
    <w:rsid w:val="523A6D37"/>
    <w:rsid w:val="525C788D"/>
    <w:rsid w:val="53FB308C"/>
    <w:rsid w:val="549C661D"/>
    <w:rsid w:val="567A0BDF"/>
    <w:rsid w:val="56C97471"/>
    <w:rsid w:val="57F144F7"/>
    <w:rsid w:val="58ED7447"/>
    <w:rsid w:val="5B14451E"/>
    <w:rsid w:val="5B1533D9"/>
    <w:rsid w:val="5C076A71"/>
    <w:rsid w:val="5D4C6DCF"/>
    <w:rsid w:val="5E3A1196"/>
    <w:rsid w:val="5E6957C1"/>
    <w:rsid w:val="5FB0135E"/>
    <w:rsid w:val="5FB94527"/>
    <w:rsid w:val="60346B3A"/>
    <w:rsid w:val="65167D25"/>
    <w:rsid w:val="66442670"/>
    <w:rsid w:val="6B90226A"/>
    <w:rsid w:val="6BF46AF8"/>
    <w:rsid w:val="6E891568"/>
    <w:rsid w:val="6F683B8E"/>
    <w:rsid w:val="701B2E02"/>
    <w:rsid w:val="707A1AB0"/>
    <w:rsid w:val="7121017E"/>
    <w:rsid w:val="71F31A9C"/>
    <w:rsid w:val="725400DF"/>
    <w:rsid w:val="749D5D6D"/>
    <w:rsid w:val="76404C02"/>
    <w:rsid w:val="78EF6552"/>
    <w:rsid w:val="7A2B7977"/>
    <w:rsid w:val="7AC06311"/>
    <w:rsid w:val="7B06349B"/>
    <w:rsid w:val="7C5B09E8"/>
    <w:rsid w:val="7E1C7FF5"/>
    <w:rsid w:val="7E77378E"/>
    <w:rsid w:val="7F7E30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GB" w:eastAsia="en-US"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nhideWhenUsed/>
    <w:qFormat/>
    <w:uiPriority w:val="99"/>
    <w:rPr>
      <w:sz w:val="20"/>
      <w:szCs w:val="20"/>
    </w:rPr>
  </w:style>
  <w:style w:type="paragraph" w:styleId="3">
    <w:name w:val="footer"/>
    <w:basedOn w:val="1"/>
    <w:unhideWhenUsed/>
    <w:qFormat/>
    <w:uiPriority w:val="99"/>
    <w:pPr>
      <w:tabs>
        <w:tab w:val="center" w:pos="4153"/>
        <w:tab w:val="right" w:pos="8306"/>
      </w:tabs>
      <w:snapToGrid w:val="0"/>
    </w:pPr>
    <w:rPr>
      <w:sz w:val="18"/>
      <w:szCs w:val="18"/>
    </w:rPr>
  </w:style>
  <w:style w:type="paragraph" w:styleId="4">
    <w:name w:val="header"/>
    <w:basedOn w:val="1"/>
    <w:unhideWhenUsed/>
    <w:qFormat/>
    <w:uiPriority w:val="99"/>
    <w:pPr>
      <w:tabs>
        <w:tab w:val="center" w:pos="4153"/>
        <w:tab w:val="right" w:pos="8306"/>
      </w:tabs>
      <w:snapToGrid w:val="0"/>
      <w:jc w:val="center"/>
    </w:pPr>
    <w:rPr>
      <w:sz w:val="18"/>
      <w:szCs w:val="18"/>
    </w:rPr>
  </w:style>
  <w:style w:type="paragraph" w:styleId="5">
    <w:name w:val="Normal (Web)"/>
    <w:basedOn w:val="1"/>
    <w:unhideWhenUsed/>
    <w:qFormat/>
    <w:uiPriority w:val="99"/>
    <w:pPr>
      <w:widowControl w:val="0"/>
      <w:jc w:val="both"/>
    </w:pPr>
    <w:rPr>
      <w:rFonts w:ascii="Calibri" w:hAnsi="Calibri"/>
      <w:kern w:val="2"/>
      <w:lang w:val="en-US" w:eastAsia="zh-CN"/>
    </w:rPr>
  </w:style>
  <w:style w:type="paragraph" w:styleId="6">
    <w:name w:val="annotation subject"/>
    <w:basedOn w:val="2"/>
    <w:next w:val="2"/>
    <w:link w:val="15"/>
    <w:uiPriority w:val="0"/>
    <w:rPr>
      <w:b/>
      <w:bCs/>
    </w:rPr>
  </w:style>
  <w:style w:type="character" w:styleId="9">
    <w:name w:val="line number"/>
    <w:basedOn w:val="8"/>
    <w:uiPriority w:val="0"/>
  </w:style>
  <w:style w:type="character" w:styleId="10">
    <w:name w:val="Hyperlink"/>
    <w:basedOn w:val="8"/>
    <w:qFormat/>
    <w:uiPriority w:val="99"/>
    <w:rPr>
      <w:rFonts w:cs="Times New Roman"/>
      <w:color w:val="35A1D4"/>
      <w:u w:val="single"/>
    </w:rPr>
  </w:style>
  <w:style w:type="character" w:styleId="11">
    <w:name w:val="annotation reference"/>
    <w:basedOn w:val="8"/>
    <w:semiHidden/>
    <w:unhideWhenUsed/>
    <w:qFormat/>
    <w:uiPriority w:val="99"/>
    <w:rPr>
      <w:sz w:val="16"/>
      <w:szCs w:val="16"/>
    </w:rPr>
  </w:style>
  <w:style w:type="character" w:customStyle="1" w:styleId="12">
    <w:name w:val="15"/>
    <w:basedOn w:val="8"/>
    <w:qFormat/>
    <w:uiPriority w:val="0"/>
    <w:rPr>
      <w:rFonts w:hint="eastAsia" w:ascii="等线" w:hAnsi="等线" w:eastAsia="等线"/>
      <w:color w:val="0000FF"/>
      <w:u w:val="single"/>
    </w:rPr>
  </w:style>
  <w:style w:type="paragraph" w:customStyle="1" w:styleId="13">
    <w:name w:val="Revision"/>
    <w:hidden/>
    <w:unhideWhenUsed/>
    <w:uiPriority w:val="99"/>
    <w:rPr>
      <w:rFonts w:ascii="Times New Roman" w:hAnsi="Times New Roman" w:eastAsia="宋体" w:cs="Times New Roman"/>
      <w:sz w:val="24"/>
      <w:szCs w:val="24"/>
      <w:lang w:val="en-GB" w:eastAsia="en-US" w:bidi="ar-SA"/>
    </w:rPr>
  </w:style>
  <w:style w:type="character" w:customStyle="1" w:styleId="14">
    <w:name w:val="Comment Text Char"/>
    <w:basedOn w:val="8"/>
    <w:link w:val="2"/>
    <w:uiPriority w:val="99"/>
    <w:rPr>
      <w:lang w:val="en-GB" w:eastAsia="en-US"/>
    </w:rPr>
  </w:style>
  <w:style w:type="character" w:customStyle="1" w:styleId="15">
    <w:name w:val="Comment Subject Char"/>
    <w:basedOn w:val="14"/>
    <w:link w:val="6"/>
    <w:uiPriority w:val="0"/>
    <w:rPr>
      <w:b/>
      <w:bCs/>
      <w:lang w:val="en-GB" w:eastAsia="en-US"/>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3566</Words>
  <Characters>20792</Characters>
  <Lines>480</Lines>
  <Paragraphs>147</Paragraphs>
  <TotalTime>13</TotalTime>
  <ScaleCrop>false</ScaleCrop>
  <LinksUpToDate>false</LinksUpToDate>
  <CharactersWithSpaces>24279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2024-05-23T08:14:00Z</dcterms:created>
  <dc:creator>liysc</dc:creator>
  <cp:lastModifiedBy>。</cp:lastModifiedBy>
  <dcterms:modified xsi:type="dcterms:W3CDTF">2024-05-26T09:38:39Z</dcterms:modified>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D13D923F7EC44998827DC9C3D3A9A450_12</vt:lpwstr>
  </property>
  <property fmtid="{D5CDD505-2E9C-101B-9397-08002B2CF9AE}" pid="4" name="GrammarlyDocumentId">
    <vt:lpwstr>b1e79005fe4d462b3985566b59dfa3d528fd3d4c238f2710c2e114f65b9402b3</vt:lpwstr>
  </property>
</Properties>
</file>